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4FBC0" w14:textId="77777777" w:rsidR="00AC4529" w:rsidRDefault="00445F15">
      <w:pPr>
        <w:pStyle w:val="Title"/>
      </w:pPr>
      <w:r>
        <w:t>Management of Projects Within OpenHW Group</w:t>
      </w:r>
    </w:p>
    <w:p w14:paraId="1BBAB2CB" w14:textId="77777777" w:rsidR="00AC4529" w:rsidRDefault="00445F15">
      <w:pPr>
        <w:jc w:val="center"/>
        <w:rPr>
          <w:b/>
          <w:bCs/>
          <w:i/>
          <w:iCs/>
        </w:rPr>
      </w:pPr>
      <w:r>
        <w:rPr>
          <w:b/>
          <w:bCs/>
          <w:i/>
          <w:iCs/>
        </w:rPr>
        <w:t>draft Framework for Review by TWG</w:t>
      </w:r>
    </w:p>
    <w:p w14:paraId="6469D881" w14:textId="77777777" w:rsidR="00AC4529" w:rsidRDefault="00AC4529"/>
    <w:p w14:paraId="4BA3C6FF" w14:textId="77777777" w:rsidR="00AC4529" w:rsidRDefault="00AC4529"/>
    <w:p w14:paraId="65160152" w14:textId="77777777" w:rsidR="00AC4529" w:rsidRDefault="00445F15">
      <w:pPr>
        <w:spacing w:after="0" w:line="240" w:lineRule="auto"/>
        <w:rPr>
          <w:i/>
          <w:sz w:val="20"/>
          <w:szCs w:val="20"/>
        </w:rPr>
      </w:pPr>
      <w:r>
        <w:rPr>
          <w:i/>
          <w:sz w:val="20"/>
          <w:szCs w:val="20"/>
        </w:rPr>
        <w:t>Change History</w:t>
      </w:r>
    </w:p>
    <w:p w14:paraId="183D9B15" w14:textId="77777777" w:rsidR="00AC4529" w:rsidRDefault="00445F15">
      <w:pPr>
        <w:spacing w:after="0" w:line="240" w:lineRule="auto"/>
        <w:rPr>
          <w:i/>
          <w:sz w:val="20"/>
          <w:szCs w:val="20"/>
        </w:rPr>
      </w:pPr>
      <w:r>
        <w:rPr>
          <w:i/>
          <w:sz w:val="20"/>
          <w:szCs w:val="20"/>
        </w:rPr>
        <w:t xml:space="preserve">1 – </w:t>
      </w:r>
      <w:r>
        <w:rPr>
          <w:i/>
          <w:sz w:val="20"/>
          <w:szCs w:val="20"/>
        </w:rPr>
        <w:tab/>
        <w:t xml:space="preserve">Duncan Bees, June 30 </w:t>
      </w:r>
      <w:r>
        <w:rPr>
          <w:i/>
          <w:sz w:val="20"/>
          <w:szCs w:val="20"/>
        </w:rPr>
        <w:tab/>
        <w:t>- initial analysis of current situation</w:t>
      </w:r>
    </w:p>
    <w:p w14:paraId="0E732483" w14:textId="77777777" w:rsidR="00AC4529" w:rsidRDefault="00445F15">
      <w:pPr>
        <w:pStyle w:val="ListParagraph"/>
        <w:numPr>
          <w:ilvl w:val="1"/>
          <w:numId w:val="2"/>
        </w:numPr>
        <w:spacing w:after="0" w:line="240" w:lineRule="auto"/>
        <w:rPr>
          <w:i/>
          <w:sz w:val="20"/>
          <w:szCs w:val="20"/>
        </w:rPr>
      </w:pPr>
      <w:r>
        <w:rPr>
          <w:i/>
          <w:sz w:val="20"/>
          <w:szCs w:val="20"/>
        </w:rPr>
        <w:t xml:space="preserve">Duncan Bees, July 1 </w:t>
      </w:r>
      <w:r>
        <w:rPr>
          <w:i/>
          <w:sz w:val="20"/>
          <w:szCs w:val="20"/>
        </w:rPr>
        <w:tab/>
        <w:t>- added clarifications on concept of vertical projects</w:t>
      </w:r>
    </w:p>
    <w:p w14:paraId="724C6BAF" w14:textId="77777777" w:rsidR="00AC4529" w:rsidRDefault="00445F15">
      <w:pPr>
        <w:pStyle w:val="ListParagraph"/>
        <w:numPr>
          <w:ilvl w:val="1"/>
          <w:numId w:val="2"/>
        </w:numPr>
        <w:spacing w:after="0" w:line="240" w:lineRule="auto"/>
        <w:rPr>
          <w:i/>
          <w:sz w:val="20"/>
          <w:szCs w:val="20"/>
        </w:rPr>
      </w:pPr>
      <w:r>
        <w:rPr>
          <w:i/>
          <w:sz w:val="20"/>
          <w:szCs w:val="20"/>
        </w:rPr>
        <w:t xml:space="preserve">Duncan Bees, July 7 </w:t>
      </w:r>
      <w:r>
        <w:rPr>
          <w:i/>
          <w:sz w:val="20"/>
          <w:szCs w:val="20"/>
        </w:rPr>
        <w:tab/>
        <w:t>- clarifications on project descriptions, committers added</w:t>
      </w:r>
    </w:p>
    <w:p w14:paraId="78CC1E51" w14:textId="20C8CE64" w:rsidR="00AC4529" w:rsidRDefault="00445F15">
      <w:pPr>
        <w:spacing w:after="0" w:line="240" w:lineRule="auto"/>
        <w:rPr>
          <w:ins w:id="0" w:author="duncan bees" w:date="2020-07-21T10:50:00Z"/>
          <w:i/>
          <w:sz w:val="20"/>
          <w:szCs w:val="20"/>
        </w:rPr>
      </w:pPr>
      <w:r>
        <w:rPr>
          <w:i/>
          <w:sz w:val="20"/>
          <w:szCs w:val="20"/>
        </w:rPr>
        <w:t xml:space="preserve">2.0  </w:t>
      </w:r>
      <w:r>
        <w:rPr>
          <w:i/>
          <w:sz w:val="20"/>
          <w:szCs w:val="20"/>
        </w:rPr>
        <w:tab/>
        <w:t xml:space="preserve">Duncan Bees, July 14 </w:t>
      </w:r>
      <w:r>
        <w:rPr>
          <w:i/>
          <w:sz w:val="20"/>
          <w:szCs w:val="20"/>
        </w:rPr>
        <w:tab/>
        <w:t>- rewritten as a draft project management framework</w:t>
      </w:r>
    </w:p>
    <w:p w14:paraId="52A28B59" w14:textId="1F7C6546" w:rsidR="00F92B8F" w:rsidRDefault="00F92B8F">
      <w:pPr>
        <w:spacing w:after="0" w:line="240" w:lineRule="auto"/>
        <w:rPr>
          <w:i/>
          <w:sz w:val="20"/>
          <w:szCs w:val="20"/>
        </w:rPr>
      </w:pPr>
      <w:ins w:id="1" w:author="duncan bees" w:date="2020-07-21T10:50:00Z">
        <w:r>
          <w:rPr>
            <w:i/>
            <w:sz w:val="20"/>
            <w:szCs w:val="20"/>
          </w:rPr>
          <w:t>3.0</w:t>
        </w:r>
        <w:r>
          <w:rPr>
            <w:i/>
            <w:sz w:val="20"/>
            <w:szCs w:val="20"/>
          </w:rPr>
          <w:tab/>
          <w:t>Duncan Bees July 21</w:t>
        </w:r>
        <w:r>
          <w:rPr>
            <w:i/>
            <w:sz w:val="20"/>
            <w:szCs w:val="20"/>
          </w:rPr>
          <w:tab/>
          <w:t xml:space="preserve">- modify </w:t>
        </w:r>
      </w:ins>
      <w:ins w:id="2" w:author="duncan bees" w:date="2020-07-21T10:51:00Z">
        <w:r>
          <w:rPr>
            <w:i/>
            <w:sz w:val="20"/>
            <w:szCs w:val="20"/>
          </w:rPr>
          <w:t>tech milestones</w:t>
        </w:r>
      </w:ins>
    </w:p>
    <w:p w14:paraId="49B41278" w14:textId="77777777" w:rsidR="00AC4529" w:rsidRDefault="00AC4529"/>
    <w:p w14:paraId="1C3567FA" w14:textId="77777777" w:rsidR="00AC4529" w:rsidRDefault="00AC4529">
      <w:pPr>
        <w:rPr>
          <w:rFonts w:ascii="Calibri Light" w:eastAsia="Yu Gothic Light" w:hAnsi="Calibri Light"/>
          <w:color w:val="2F5496"/>
          <w:sz w:val="32"/>
          <w:szCs w:val="32"/>
        </w:rPr>
      </w:pPr>
    </w:p>
    <w:sdt>
      <w:sdtPr>
        <w:rPr>
          <w:rFonts w:ascii="Calibri" w:eastAsia="Calibri" w:hAnsi="Calibri"/>
          <w:b w:val="0"/>
          <w:bCs w:val="0"/>
          <w:color w:val="auto"/>
          <w:sz w:val="22"/>
          <w:szCs w:val="22"/>
          <w:lang w:val="en-CA" w:eastAsia="ja-JP"/>
        </w:rPr>
        <w:id w:val="-11990316"/>
        <w:docPartObj>
          <w:docPartGallery w:val="Table of Contents"/>
          <w:docPartUnique/>
        </w:docPartObj>
      </w:sdtPr>
      <w:sdtContent>
        <w:bookmarkStart w:id="3" w:name="_Toc46236885" w:displacedByCustomXml="prev"/>
        <w:p w14:paraId="47E2A841" w14:textId="77777777" w:rsidR="00AC4529" w:rsidRDefault="00445F15">
          <w:pPr>
            <w:pStyle w:val="TOCHeading"/>
          </w:pPr>
          <w:r>
            <w:br w:type="page"/>
          </w:r>
          <w:r>
            <w:lastRenderedPageBreak/>
            <w:t>Contents</w:t>
          </w:r>
          <w:bookmarkEnd w:id="3"/>
        </w:p>
        <w:p w14:paraId="2FD2D136" w14:textId="3A5ECC80" w:rsidR="00BE6F8D" w:rsidRDefault="00445F15">
          <w:pPr>
            <w:pStyle w:val="TOC1"/>
            <w:rPr>
              <w:ins w:id="4" w:author="duncan bees" w:date="2020-07-21T15:14:00Z"/>
              <w:rFonts w:asciiTheme="minorHAnsi" w:eastAsiaTheme="minorEastAsia" w:hAnsiTheme="minorHAnsi" w:cstheme="minorBidi"/>
              <w:noProof/>
            </w:rPr>
          </w:pPr>
          <w:r>
            <w:fldChar w:fldCharType="begin"/>
          </w:r>
          <w:r>
            <w:rPr>
              <w:rStyle w:val="IndexLink"/>
            </w:rPr>
            <w:instrText>TOC \o "1-3" \h</w:instrText>
          </w:r>
          <w:r>
            <w:rPr>
              <w:rStyle w:val="IndexLink"/>
            </w:rPr>
            <w:fldChar w:fldCharType="separate"/>
          </w:r>
          <w:ins w:id="5" w:author="duncan bees" w:date="2020-07-21T15:14:00Z">
            <w:r w:rsidR="00BE6F8D" w:rsidRPr="00EC7E72">
              <w:rPr>
                <w:rStyle w:val="Hyperlink"/>
                <w:noProof/>
              </w:rPr>
              <w:fldChar w:fldCharType="begin"/>
            </w:r>
            <w:r w:rsidR="00BE6F8D" w:rsidRPr="00EC7E72">
              <w:rPr>
                <w:rStyle w:val="Hyperlink"/>
                <w:noProof/>
              </w:rPr>
              <w:instrText xml:space="preserve"> </w:instrText>
            </w:r>
            <w:r w:rsidR="00BE6F8D">
              <w:rPr>
                <w:noProof/>
              </w:rPr>
              <w:instrText>HYPERLINK \l "_Toc46236885"</w:instrText>
            </w:r>
            <w:r w:rsidR="00BE6F8D" w:rsidRPr="00EC7E72">
              <w:rPr>
                <w:rStyle w:val="Hyperlink"/>
                <w:noProof/>
              </w:rPr>
              <w:instrText xml:space="preserve"> </w:instrText>
            </w:r>
            <w:r w:rsidR="00BE6F8D" w:rsidRPr="00EC7E72">
              <w:rPr>
                <w:rStyle w:val="Hyperlink"/>
                <w:noProof/>
              </w:rPr>
            </w:r>
            <w:r w:rsidR="00BE6F8D" w:rsidRPr="00EC7E72">
              <w:rPr>
                <w:rStyle w:val="Hyperlink"/>
                <w:noProof/>
              </w:rPr>
              <w:fldChar w:fldCharType="separate"/>
            </w:r>
            <w:r w:rsidR="00BE6F8D" w:rsidRPr="00EC7E72">
              <w:rPr>
                <w:rStyle w:val="Hyperlink"/>
                <w:noProof/>
              </w:rPr>
              <w:t>Contents</w:t>
            </w:r>
            <w:r w:rsidR="00BE6F8D">
              <w:rPr>
                <w:noProof/>
              </w:rPr>
              <w:tab/>
            </w:r>
            <w:r w:rsidR="00BE6F8D">
              <w:rPr>
                <w:noProof/>
              </w:rPr>
              <w:fldChar w:fldCharType="begin"/>
            </w:r>
            <w:r w:rsidR="00BE6F8D">
              <w:rPr>
                <w:noProof/>
              </w:rPr>
              <w:instrText xml:space="preserve"> PAGEREF _Toc46236885 \h </w:instrText>
            </w:r>
            <w:r w:rsidR="00BE6F8D">
              <w:rPr>
                <w:noProof/>
              </w:rPr>
            </w:r>
          </w:ins>
          <w:r w:rsidR="00BE6F8D">
            <w:rPr>
              <w:noProof/>
            </w:rPr>
            <w:fldChar w:fldCharType="separate"/>
          </w:r>
          <w:ins w:id="6" w:author="duncan bees" w:date="2020-07-21T15:14:00Z">
            <w:r w:rsidR="00BE6F8D">
              <w:rPr>
                <w:noProof/>
              </w:rPr>
              <w:t>2</w:t>
            </w:r>
            <w:r w:rsidR="00BE6F8D">
              <w:rPr>
                <w:noProof/>
              </w:rPr>
              <w:fldChar w:fldCharType="end"/>
            </w:r>
            <w:r w:rsidR="00BE6F8D" w:rsidRPr="00EC7E72">
              <w:rPr>
                <w:rStyle w:val="Hyperlink"/>
                <w:noProof/>
              </w:rPr>
              <w:fldChar w:fldCharType="end"/>
            </w:r>
          </w:ins>
        </w:p>
        <w:p w14:paraId="45B0D3AB" w14:textId="08DE1AE3" w:rsidR="00BE6F8D" w:rsidRDefault="00BE6F8D">
          <w:pPr>
            <w:pStyle w:val="TOC1"/>
            <w:rPr>
              <w:ins w:id="7" w:author="duncan bees" w:date="2020-07-21T15:14:00Z"/>
              <w:rFonts w:asciiTheme="minorHAnsi" w:eastAsiaTheme="minorEastAsia" w:hAnsiTheme="minorHAnsi" w:cstheme="minorBidi"/>
              <w:noProof/>
            </w:rPr>
          </w:pPr>
          <w:ins w:id="8"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"_Toc46236886"</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w:t>
            </w:r>
            <w:r>
              <w:rPr>
                <w:rFonts w:asciiTheme="minorHAnsi" w:eastAsiaTheme="minorEastAsia" w:hAnsiTheme="minorHAnsi" w:cstheme="minorBidi"/>
                <w:noProof/>
              </w:rPr>
              <w:tab/>
            </w:r>
            <w:r w:rsidRPr="00EC7E72">
              <w:rPr>
                <w:rStyle w:val="Hyperlink"/>
                <w:noProof/>
              </w:rPr>
              <w:t>Scope and Introduction</w:t>
            </w:r>
            <w:r>
              <w:rPr>
                <w:noProof/>
              </w:rPr>
              <w:tab/>
            </w:r>
            <w:r>
              <w:rPr>
                <w:noProof/>
              </w:rPr>
              <w:fldChar w:fldCharType="begin"/>
            </w:r>
            <w:r>
              <w:rPr>
                <w:noProof/>
              </w:rPr>
              <w:instrText xml:space="preserve"> PAGEREF _Toc46236886 \h </w:instrText>
            </w:r>
            <w:r>
              <w:rPr>
                <w:noProof/>
              </w:rPr>
            </w:r>
          </w:ins>
          <w:r>
            <w:rPr>
              <w:noProof/>
            </w:rPr>
            <w:fldChar w:fldCharType="separate"/>
          </w:r>
          <w:ins w:id="9" w:author="duncan bees" w:date="2020-07-21T15:14:00Z">
            <w:r>
              <w:rPr>
                <w:noProof/>
              </w:rPr>
              <w:t>3</w:t>
            </w:r>
            <w:r>
              <w:rPr>
                <w:noProof/>
              </w:rPr>
              <w:fldChar w:fldCharType="end"/>
            </w:r>
            <w:r w:rsidRPr="00EC7E72">
              <w:rPr>
                <w:rStyle w:val="Hyperlink"/>
                <w:noProof/>
              </w:rPr>
              <w:fldChar w:fldCharType="end"/>
            </w:r>
          </w:ins>
        </w:p>
        <w:p w14:paraId="2BB512CD" w14:textId="10105396" w:rsidR="00BE6F8D" w:rsidRDefault="00BE6F8D">
          <w:pPr>
            <w:pStyle w:val="TOC2"/>
            <w:tabs>
              <w:tab w:val="left" w:pos="880"/>
              <w:tab w:val="right" w:leader="dot" w:pos="9350"/>
            </w:tabs>
            <w:rPr>
              <w:ins w:id="10" w:author="duncan bees" w:date="2020-07-21T15:14:00Z"/>
              <w:rFonts w:asciiTheme="minorHAnsi" w:eastAsiaTheme="minorEastAsia" w:hAnsiTheme="minorHAnsi" w:cstheme="minorBidi"/>
              <w:noProof/>
            </w:rPr>
          </w:pPr>
          <w:ins w:id="11"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"_Toc46236887"</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1.1</w:t>
            </w:r>
            <w:r>
              <w:rPr>
                <w:rFonts w:asciiTheme="minorHAnsi" w:eastAsiaTheme="minorEastAsia" w:hAnsiTheme="minorHAnsi" w:cstheme="minorBidi"/>
                <w:noProof/>
              </w:rPr>
              <w:tab/>
            </w:r>
            <w:r w:rsidRPr="00EC7E72">
              <w:rPr>
                <w:rStyle w:val="Hyperlink"/>
                <w:noProof/>
              </w:rPr>
              <w:t>Scope of this Document</w:t>
            </w:r>
            <w:r>
              <w:rPr>
                <w:noProof/>
              </w:rPr>
              <w:tab/>
            </w:r>
            <w:r>
              <w:rPr>
                <w:noProof/>
              </w:rPr>
              <w:fldChar w:fldCharType="begin"/>
            </w:r>
            <w:r>
              <w:rPr>
                <w:noProof/>
              </w:rPr>
              <w:instrText xml:space="preserve"> PAGEREF _Toc46236887 \h </w:instrText>
            </w:r>
            <w:r>
              <w:rPr>
                <w:noProof/>
              </w:rPr>
            </w:r>
          </w:ins>
          <w:r>
            <w:rPr>
              <w:noProof/>
            </w:rPr>
            <w:fldChar w:fldCharType="separate"/>
          </w:r>
          <w:ins w:id="12" w:author="duncan bees" w:date="2020-07-21T15:14:00Z">
            <w:r>
              <w:rPr>
                <w:noProof/>
              </w:rPr>
              <w:t>3</w:t>
            </w:r>
            <w:r>
              <w:rPr>
                <w:noProof/>
              </w:rPr>
              <w:fldChar w:fldCharType="end"/>
            </w:r>
            <w:r w:rsidRPr="00EC7E72">
              <w:rPr>
                <w:rStyle w:val="Hyperlink"/>
                <w:noProof/>
              </w:rPr>
              <w:fldChar w:fldCharType="end"/>
            </w:r>
          </w:ins>
        </w:p>
        <w:p w14:paraId="5C9F077B" w14:textId="0BC903D3" w:rsidR="00BE6F8D" w:rsidRDefault="00BE6F8D">
          <w:pPr>
            <w:pStyle w:val="TOC2"/>
            <w:tabs>
              <w:tab w:val="left" w:pos="880"/>
              <w:tab w:val="right" w:leader="dot" w:pos="9350"/>
            </w:tabs>
            <w:rPr>
              <w:ins w:id="13" w:author="duncan bees" w:date="2020-07-21T15:14:00Z"/>
              <w:rFonts w:asciiTheme="minorHAnsi" w:eastAsiaTheme="minorEastAsia" w:hAnsiTheme="minorHAnsi" w:cstheme="minorBidi"/>
              <w:noProof/>
            </w:rPr>
          </w:pPr>
          <w:ins w:id="14"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"_Toc46236888"</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1.2</w:t>
            </w:r>
            <w:r>
              <w:rPr>
                <w:rFonts w:asciiTheme="minorHAnsi" w:eastAsiaTheme="minorEastAsia" w:hAnsiTheme="minorHAnsi" w:cstheme="minorBidi"/>
                <w:noProof/>
              </w:rPr>
              <w:tab/>
            </w:r>
            <w:r w:rsidRPr="00EC7E72">
              <w:rPr>
                <w:rStyle w:val="Hyperlink"/>
                <w:noProof/>
              </w:rPr>
              <w:t>Definition of OpenHW Project</w:t>
            </w:r>
            <w:r>
              <w:rPr>
                <w:noProof/>
              </w:rPr>
              <w:tab/>
            </w:r>
            <w:r>
              <w:rPr>
                <w:noProof/>
              </w:rPr>
              <w:fldChar w:fldCharType="begin"/>
            </w:r>
            <w:r>
              <w:rPr>
                <w:noProof/>
              </w:rPr>
              <w:instrText xml:space="preserve"> PAGEREF _Toc46236888 \h </w:instrText>
            </w:r>
            <w:r>
              <w:rPr>
                <w:noProof/>
              </w:rPr>
            </w:r>
          </w:ins>
          <w:r>
            <w:rPr>
              <w:noProof/>
            </w:rPr>
            <w:fldChar w:fldCharType="separate"/>
          </w:r>
          <w:ins w:id="15" w:author="duncan bees" w:date="2020-07-21T15:14:00Z">
            <w:r>
              <w:rPr>
                <w:noProof/>
              </w:rPr>
              <w:t>3</w:t>
            </w:r>
            <w:r>
              <w:rPr>
                <w:noProof/>
              </w:rPr>
              <w:fldChar w:fldCharType="end"/>
            </w:r>
            <w:r w:rsidRPr="00EC7E72">
              <w:rPr>
                <w:rStyle w:val="Hyperlink"/>
                <w:noProof/>
              </w:rPr>
              <w:fldChar w:fldCharType="end"/>
            </w:r>
          </w:ins>
        </w:p>
        <w:p w14:paraId="5BEEDEB0" w14:textId="624203F0" w:rsidR="00BE6F8D" w:rsidRDefault="00BE6F8D">
          <w:pPr>
            <w:pStyle w:val="TOC3"/>
            <w:tabs>
              <w:tab w:val="left" w:pos="1320"/>
              <w:tab w:val="right" w:leader="dot" w:pos="9350"/>
            </w:tabs>
            <w:rPr>
              <w:ins w:id="16" w:author="duncan bees" w:date="2020-07-21T15:14:00Z"/>
              <w:rFonts w:asciiTheme="minorHAnsi" w:eastAsiaTheme="minorEastAsia" w:hAnsiTheme="minorHAnsi" w:cstheme="minorBidi"/>
              <w:noProof/>
            </w:rPr>
          </w:pPr>
          <w:ins w:id="17"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"_Toc46236889"</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1.2.1</w:t>
            </w:r>
            <w:r>
              <w:rPr>
                <w:rFonts w:asciiTheme="minorHAnsi" w:eastAsiaTheme="minorEastAsia" w:hAnsiTheme="minorHAnsi" w:cstheme="minorBidi"/>
                <w:noProof/>
              </w:rPr>
              <w:tab/>
            </w:r>
            <w:r w:rsidRPr="00EC7E72">
              <w:rPr>
                <w:rStyle w:val="Hyperlink"/>
                <w:noProof/>
              </w:rPr>
              <w:t>OpenHW Technical Projects (OTP)</w:t>
            </w:r>
            <w:r>
              <w:rPr>
                <w:noProof/>
              </w:rPr>
              <w:tab/>
            </w:r>
            <w:r>
              <w:rPr>
                <w:noProof/>
              </w:rPr>
              <w:fldChar w:fldCharType="begin"/>
            </w:r>
            <w:r>
              <w:rPr>
                <w:noProof/>
              </w:rPr>
              <w:instrText xml:space="preserve"> PAGEREF _Toc46236889 \h </w:instrText>
            </w:r>
            <w:r>
              <w:rPr>
                <w:noProof/>
              </w:rPr>
            </w:r>
          </w:ins>
          <w:r>
            <w:rPr>
              <w:noProof/>
            </w:rPr>
            <w:fldChar w:fldCharType="separate"/>
          </w:r>
          <w:ins w:id="18" w:author="duncan bees" w:date="2020-07-21T15:14:00Z">
            <w:r>
              <w:rPr>
                <w:noProof/>
              </w:rPr>
              <w:t>3</w:t>
            </w:r>
            <w:r>
              <w:rPr>
                <w:noProof/>
              </w:rPr>
              <w:fldChar w:fldCharType="end"/>
            </w:r>
            <w:r w:rsidRPr="00EC7E72">
              <w:rPr>
                <w:rStyle w:val="Hyperlink"/>
                <w:noProof/>
              </w:rPr>
              <w:fldChar w:fldCharType="end"/>
            </w:r>
          </w:ins>
        </w:p>
        <w:p w14:paraId="75E1DA14" w14:textId="18161801" w:rsidR="00BE6F8D" w:rsidRDefault="00BE6F8D">
          <w:pPr>
            <w:pStyle w:val="TOC3"/>
            <w:tabs>
              <w:tab w:val="left" w:pos="1320"/>
              <w:tab w:val="right" w:leader="dot" w:pos="9350"/>
            </w:tabs>
            <w:rPr>
              <w:ins w:id="19" w:author="duncan bees" w:date="2020-07-21T15:14:00Z"/>
              <w:rFonts w:asciiTheme="minorHAnsi" w:eastAsiaTheme="minorEastAsia" w:hAnsiTheme="minorHAnsi" w:cstheme="minorBidi"/>
              <w:noProof/>
            </w:rPr>
          </w:pPr>
          <w:ins w:id="20"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"_Toc46236890"</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1.2.2</w:t>
            </w:r>
            <w:r>
              <w:rPr>
                <w:rFonts w:asciiTheme="minorHAnsi" w:eastAsiaTheme="minorEastAsia" w:hAnsiTheme="minorHAnsi" w:cstheme="minorBidi"/>
                <w:noProof/>
              </w:rPr>
              <w:tab/>
            </w:r>
            <w:r w:rsidRPr="00EC7E72">
              <w:rPr>
                <w:rStyle w:val="Hyperlink"/>
                <w:noProof/>
              </w:rPr>
              <w:t>OpenHW Specification Projects (OSP).</w:t>
            </w:r>
            <w:r>
              <w:rPr>
                <w:noProof/>
              </w:rPr>
              <w:tab/>
            </w:r>
            <w:r>
              <w:rPr>
                <w:noProof/>
              </w:rPr>
              <w:fldChar w:fldCharType="begin"/>
            </w:r>
            <w:r>
              <w:rPr>
                <w:noProof/>
              </w:rPr>
              <w:instrText xml:space="preserve"> PAGEREF _Toc46236890 \h </w:instrText>
            </w:r>
            <w:r>
              <w:rPr>
                <w:noProof/>
              </w:rPr>
            </w:r>
          </w:ins>
          <w:r>
            <w:rPr>
              <w:noProof/>
            </w:rPr>
            <w:fldChar w:fldCharType="separate"/>
          </w:r>
          <w:ins w:id="21" w:author="duncan bees" w:date="2020-07-21T15:14:00Z">
            <w:r>
              <w:rPr>
                <w:noProof/>
              </w:rPr>
              <w:t>3</w:t>
            </w:r>
            <w:r>
              <w:rPr>
                <w:noProof/>
              </w:rPr>
              <w:fldChar w:fldCharType="end"/>
            </w:r>
            <w:r w:rsidRPr="00EC7E72">
              <w:rPr>
                <w:rStyle w:val="Hyperlink"/>
                <w:noProof/>
              </w:rPr>
              <w:fldChar w:fldCharType="end"/>
            </w:r>
          </w:ins>
        </w:p>
        <w:p w14:paraId="747830CA" w14:textId="67016421" w:rsidR="00BE6F8D" w:rsidRDefault="00BE6F8D">
          <w:pPr>
            <w:pStyle w:val="TOC2"/>
            <w:tabs>
              <w:tab w:val="left" w:pos="880"/>
              <w:tab w:val="right" w:leader="dot" w:pos="9350"/>
            </w:tabs>
            <w:rPr>
              <w:ins w:id="22" w:author="duncan bees" w:date="2020-07-21T15:14:00Z"/>
              <w:rFonts w:asciiTheme="minorHAnsi" w:eastAsiaTheme="minorEastAsia" w:hAnsiTheme="minorHAnsi" w:cstheme="minorBidi"/>
              <w:noProof/>
            </w:rPr>
          </w:pPr>
          <w:ins w:id="23"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"_Toc46236891"</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1.3</w:t>
            </w:r>
            <w:r>
              <w:rPr>
                <w:rFonts w:asciiTheme="minorHAnsi" w:eastAsiaTheme="minorEastAsia" w:hAnsiTheme="minorHAnsi" w:cstheme="minorBidi"/>
                <w:noProof/>
              </w:rPr>
              <w:tab/>
            </w:r>
            <w:r w:rsidRPr="00EC7E72">
              <w:rPr>
                <w:rStyle w:val="Hyperlink"/>
                <w:noProof/>
              </w:rPr>
              <w:t>OTP Project Gates and Milestones</w:t>
            </w:r>
            <w:r>
              <w:rPr>
                <w:noProof/>
              </w:rPr>
              <w:tab/>
            </w:r>
            <w:r>
              <w:rPr>
                <w:noProof/>
              </w:rPr>
              <w:fldChar w:fldCharType="begin"/>
            </w:r>
            <w:r>
              <w:rPr>
                <w:noProof/>
              </w:rPr>
              <w:instrText xml:space="preserve"> PAGEREF _Toc46236891 \h </w:instrText>
            </w:r>
            <w:r>
              <w:rPr>
                <w:noProof/>
              </w:rPr>
            </w:r>
          </w:ins>
          <w:r>
            <w:rPr>
              <w:noProof/>
            </w:rPr>
            <w:fldChar w:fldCharType="separate"/>
          </w:r>
          <w:ins w:id="24" w:author="duncan bees" w:date="2020-07-21T15:14:00Z">
            <w:r>
              <w:rPr>
                <w:noProof/>
              </w:rPr>
              <w:t>3</w:t>
            </w:r>
            <w:r>
              <w:rPr>
                <w:noProof/>
              </w:rPr>
              <w:fldChar w:fldCharType="end"/>
            </w:r>
            <w:r w:rsidRPr="00EC7E72">
              <w:rPr>
                <w:rStyle w:val="Hyperlink"/>
                <w:noProof/>
              </w:rPr>
              <w:fldChar w:fldCharType="end"/>
            </w:r>
          </w:ins>
        </w:p>
        <w:p w14:paraId="41F4BB94" w14:textId="1CED5676" w:rsidR="00BE6F8D" w:rsidRDefault="00BE6F8D">
          <w:pPr>
            <w:pStyle w:val="TOC3"/>
            <w:tabs>
              <w:tab w:val="left" w:pos="1320"/>
              <w:tab w:val="right" w:leader="dot" w:pos="9350"/>
            </w:tabs>
            <w:rPr>
              <w:ins w:id="25" w:author="duncan bees" w:date="2020-07-21T15:14:00Z"/>
              <w:rFonts w:asciiTheme="minorHAnsi" w:eastAsiaTheme="minorEastAsia" w:hAnsiTheme="minorHAnsi" w:cstheme="minorBidi"/>
              <w:noProof/>
            </w:rPr>
          </w:pPr>
          <w:ins w:id="26"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"_Toc46236892"</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1.3.1</w:t>
            </w:r>
            <w:r>
              <w:rPr>
                <w:rFonts w:asciiTheme="minorHAnsi" w:eastAsiaTheme="minorEastAsia" w:hAnsiTheme="minorHAnsi" w:cstheme="minorBidi"/>
                <w:noProof/>
              </w:rPr>
              <w:tab/>
            </w:r>
            <w:r w:rsidRPr="00EC7E72">
              <w:rPr>
                <w:rStyle w:val="Hyperlink"/>
                <w:noProof/>
              </w:rPr>
              <w:t>Project Gates for OTP</w:t>
            </w:r>
            <w:r>
              <w:rPr>
                <w:noProof/>
              </w:rPr>
              <w:tab/>
            </w:r>
            <w:r>
              <w:rPr>
                <w:noProof/>
              </w:rPr>
              <w:fldChar w:fldCharType="begin"/>
            </w:r>
            <w:r>
              <w:rPr>
                <w:noProof/>
              </w:rPr>
              <w:instrText xml:space="preserve"> PAGEREF _Toc46236892 \h </w:instrText>
            </w:r>
            <w:r>
              <w:rPr>
                <w:noProof/>
              </w:rPr>
            </w:r>
          </w:ins>
          <w:r>
            <w:rPr>
              <w:noProof/>
            </w:rPr>
            <w:fldChar w:fldCharType="separate"/>
          </w:r>
          <w:ins w:id="27" w:author="duncan bees" w:date="2020-07-21T15:14:00Z">
            <w:r>
              <w:rPr>
                <w:noProof/>
              </w:rPr>
              <w:t>4</w:t>
            </w:r>
            <w:r>
              <w:rPr>
                <w:noProof/>
              </w:rPr>
              <w:fldChar w:fldCharType="end"/>
            </w:r>
            <w:r w:rsidRPr="00EC7E72">
              <w:rPr>
                <w:rStyle w:val="Hyperlink"/>
                <w:noProof/>
              </w:rPr>
              <w:fldChar w:fldCharType="end"/>
            </w:r>
          </w:ins>
        </w:p>
        <w:p w14:paraId="64CD02E4" w14:textId="2C42EBD1" w:rsidR="00BE6F8D" w:rsidRDefault="00BE6F8D">
          <w:pPr>
            <w:pStyle w:val="TOC3"/>
            <w:tabs>
              <w:tab w:val="left" w:pos="1320"/>
              <w:tab w:val="right" w:leader="dot" w:pos="9350"/>
            </w:tabs>
            <w:rPr>
              <w:ins w:id="28" w:author="duncan bees" w:date="2020-07-21T15:14:00Z"/>
              <w:rFonts w:asciiTheme="minorHAnsi" w:eastAsiaTheme="minorEastAsia" w:hAnsiTheme="minorHAnsi" w:cstheme="minorBidi"/>
              <w:noProof/>
            </w:rPr>
          </w:pPr>
          <w:ins w:id="29"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"_Toc46236893"</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1.3.2</w:t>
            </w:r>
            <w:r>
              <w:rPr>
                <w:rFonts w:asciiTheme="minorHAnsi" w:eastAsiaTheme="minorEastAsia" w:hAnsiTheme="minorHAnsi" w:cstheme="minorBidi"/>
                <w:noProof/>
              </w:rPr>
              <w:tab/>
            </w:r>
            <w:r w:rsidRPr="00EC7E72">
              <w:rPr>
                <w:rStyle w:val="Hyperlink"/>
                <w:noProof/>
              </w:rPr>
              <w:t>Technical Milestones Examples</w:t>
            </w:r>
            <w:r>
              <w:rPr>
                <w:noProof/>
              </w:rPr>
              <w:tab/>
            </w:r>
            <w:r>
              <w:rPr>
                <w:noProof/>
              </w:rPr>
              <w:fldChar w:fldCharType="begin"/>
            </w:r>
            <w:r>
              <w:rPr>
                <w:noProof/>
              </w:rPr>
              <w:instrText xml:space="preserve"> PAGEREF _Toc46236893 \h </w:instrText>
            </w:r>
            <w:r>
              <w:rPr>
                <w:noProof/>
              </w:rPr>
            </w:r>
          </w:ins>
          <w:r>
            <w:rPr>
              <w:noProof/>
            </w:rPr>
            <w:fldChar w:fldCharType="separate"/>
          </w:r>
          <w:ins w:id="30" w:author="duncan bees" w:date="2020-07-21T15:14:00Z">
            <w:r>
              <w:rPr>
                <w:noProof/>
              </w:rPr>
              <w:t>7</w:t>
            </w:r>
            <w:r>
              <w:rPr>
                <w:noProof/>
              </w:rPr>
              <w:fldChar w:fldCharType="end"/>
            </w:r>
            <w:r w:rsidRPr="00EC7E72">
              <w:rPr>
                <w:rStyle w:val="Hyperlink"/>
                <w:noProof/>
              </w:rPr>
              <w:fldChar w:fldCharType="end"/>
            </w:r>
          </w:ins>
        </w:p>
        <w:p w14:paraId="27F4D4C6" w14:textId="21B38AB9" w:rsidR="00BE6F8D" w:rsidRDefault="00BE6F8D">
          <w:pPr>
            <w:pStyle w:val="TOC2"/>
            <w:tabs>
              <w:tab w:val="left" w:pos="880"/>
              <w:tab w:val="right" w:leader="dot" w:pos="9350"/>
            </w:tabs>
            <w:rPr>
              <w:ins w:id="31" w:author="duncan bees" w:date="2020-07-21T15:14:00Z"/>
              <w:rFonts w:asciiTheme="minorHAnsi" w:eastAsiaTheme="minorEastAsia" w:hAnsiTheme="minorHAnsi" w:cstheme="minorBidi"/>
              <w:noProof/>
            </w:rPr>
          </w:pPr>
          <w:ins w:id="32"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"_Toc46236894"</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1.4</w:t>
            </w:r>
            <w:r>
              <w:rPr>
                <w:rFonts w:asciiTheme="minorHAnsi" w:eastAsiaTheme="minorEastAsia" w:hAnsiTheme="minorHAnsi" w:cstheme="minorBidi"/>
                <w:noProof/>
              </w:rPr>
              <w:tab/>
            </w:r>
            <w:r w:rsidRPr="00EC7E72">
              <w:rPr>
                <w:rStyle w:val="Hyperlink"/>
                <w:noProof/>
              </w:rPr>
              <w:t>Change Controlled-Artifacts</w:t>
            </w:r>
            <w:r>
              <w:rPr>
                <w:noProof/>
              </w:rPr>
              <w:tab/>
            </w:r>
            <w:r>
              <w:rPr>
                <w:noProof/>
              </w:rPr>
              <w:fldChar w:fldCharType="begin"/>
            </w:r>
            <w:r>
              <w:rPr>
                <w:noProof/>
              </w:rPr>
              <w:instrText xml:space="preserve"> PAGEREF _Toc46236894 \h </w:instrText>
            </w:r>
            <w:r>
              <w:rPr>
                <w:noProof/>
              </w:rPr>
            </w:r>
          </w:ins>
          <w:r>
            <w:rPr>
              <w:noProof/>
            </w:rPr>
            <w:fldChar w:fldCharType="separate"/>
          </w:r>
          <w:ins w:id="33" w:author="duncan bees" w:date="2020-07-21T15:14:00Z">
            <w:r>
              <w:rPr>
                <w:noProof/>
              </w:rPr>
              <w:t>10</w:t>
            </w:r>
            <w:r>
              <w:rPr>
                <w:noProof/>
              </w:rPr>
              <w:fldChar w:fldCharType="end"/>
            </w:r>
            <w:r w:rsidRPr="00EC7E72">
              <w:rPr>
                <w:rStyle w:val="Hyperlink"/>
                <w:noProof/>
              </w:rPr>
              <w:fldChar w:fldCharType="end"/>
            </w:r>
          </w:ins>
        </w:p>
        <w:p w14:paraId="769371A4" w14:textId="745A3198" w:rsidR="00BE6F8D" w:rsidRDefault="00BE6F8D">
          <w:pPr>
            <w:pStyle w:val="TOC2"/>
            <w:tabs>
              <w:tab w:val="left" w:pos="880"/>
              <w:tab w:val="right" w:leader="dot" w:pos="9350"/>
            </w:tabs>
            <w:rPr>
              <w:ins w:id="34" w:author="duncan bees" w:date="2020-07-21T15:14:00Z"/>
              <w:rFonts w:asciiTheme="minorHAnsi" w:eastAsiaTheme="minorEastAsia" w:hAnsiTheme="minorHAnsi" w:cstheme="minorBidi"/>
              <w:noProof/>
            </w:rPr>
          </w:pPr>
          <w:ins w:id="35"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"_Toc46236895"</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1.5</w:t>
            </w:r>
            <w:r>
              <w:rPr>
                <w:rFonts w:asciiTheme="minorHAnsi" w:eastAsiaTheme="minorEastAsia" w:hAnsiTheme="minorHAnsi" w:cstheme="minorBidi"/>
                <w:noProof/>
              </w:rPr>
              <w:tab/>
            </w:r>
            <w:r w:rsidRPr="00EC7E72">
              <w:rPr>
                <w:rStyle w:val="Hyperlink"/>
                <w:noProof/>
              </w:rPr>
              <w:t>Open HW Working Groups role within OpenHW Projects</w:t>
            </w:r>
            <w:r>
              <w:rPr>
                <w:noProof/>
              </w:rPr>
              <w:tab/>
            </w:r>
            <w:r>
              <w:rPr>
                <w:noProof/>
              </w:rPr>
              <w:fldChar w:fldCharType="begin"/>
            </w:r>
            <w:r>
              <w:rPr>
                <w:noProof/>
              </w:rPr>
              <w:instrText xml:space="preserve"> PAGEREF _Toc46236895 \h </w:instrText>
            </w:r>
            <w:r>
              <w:rPr>
                <w:noProof/>
              </w:rPr>
            </w:r>
          </w:ins>
          <w:r>
            <w:rPr>
              <w:noProof/>
            </w:rPr>
            <w:fldChar w:fldCharType="separate"/>
          </w:r>
          <w:ins w:id="36" w:author="duncan bees" w:date="2020-07-21T15:14:00Z">
            <w:r>
              <w:rPr>
                <w:noProof/>
              </w:rPr>
              <w:t>10</w:t>
            </w:r>
            <w:r>
              <w:rPr>
                <w:noProof/>
              </w:rPr>
              <w:fldChar w:fldCharType="end"/>
            </w:r>
            <w:r w:rsidRPr="00EC7E72">
              <w:rPr>
                <w:rStyle w:val="Hyperlink"/>
                <w:noProof/>
              </w:rPr>
              <w:fldChar w:fldCharType="end"/>
            </w:r>
          </w:ins>
        </w:p>
        <w:p w14:paraId="117B85E2" w14:textId="426E5715" w:rsidR="00BE6F8D" w:rsidRDefault="00BE6F8D">
          <w:pPr>
            <w:pStyle w:val="TOC3"/>
            <w:tabs>
              <w:tab w:val="left" w:pos="1320"/>
              <w:tab w:val="right" w:leader="dot" w:pos="9350"/>
            </w:tabs>
            <w:rPr>
              <w:ins w:id="37" w:author="duncan bees" w:date="2020-07-21T15:14:00Z"/>
              <w:rFonts w:asciiTheme="minorHAnsi" w:eastAsiaTheme="minorEastAsia" w:hAnsiTheme="minorHAnsi" w:cstheme="minorBidi"/>
              <w:noProof/>
            </w:rPr>
          </w:pPr>
          <w:ins w:id="38"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"_Toc46236896"</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1.5.1</w:t>
            </w:r>
            <w:r>
              <w:rPr>
                <w:rFonts w:asciiTheme="minorHAnsi" w:eastAsiaTheme="minorEastAsia" w:hAnsiTheme="minorHAnsi" w:cstheme="minorBidi"/>
                <w:noProof/>
              </w:rPr>
              <w:tab/>
            </w:r>
            <w:r w:rsidRPr="00EC7E72">
              <w:rPr>
                <w:rStyle w:val="Hyperlink"/>
                <w:noProof/>
              </w:rPr>
              <w:t>Working Groups and Their Roles</w:t>
            </w:r>
            <w:r>
              <w:rPr>
                <w:noProof/>
              </w:rPr>
              <w:tab/>
            </w:r>
            <w:r>
              <w:rPr>
                <w:noProof/>
              </w:rPr>
              <w:fldChar w:fldCharType="begin"/>
            </w:r>
            <w:r>
              <w:rPr>
                <w:noProof/>
              </w:rPr>
              <w:instrText xml:space="preserve"> PAGEREF _Toc46236896 \h </w:instrText>
            </w:r>
            <w:r>
              <w:rPr>
                <w:noProof/>
              </w:rPr>
            </w:r>
          </w:ins>
          <w:r>
            <w:rPr>
              <w:noProof/>
            </w:rPr>
            <w:fldChar w:fldCharType="separate"/>
          </w:r>
          <w:ins w:id="39" w:author="duncan bees" w:date="2020-07-21T15:14:00Z">
            <w:r>
              <w:rPr>
                <w:noProof/>
              </w:rPr>
              <w:t>10</w:t>
            </w:r>
            <w:r>
              <w:rPr>
                <w:noProof/>
              </w:rPr>
              <w:fldChar w:fldCharType="end"/>
            </w:r>
            <w:r w:rsidRPr="00EC7E72">
              <w:rPr>
                <w:rStyle w:val="Hyperlink"/>
                <w:noProof/>
              </w:rPr>
              <w:fldChar w:fldCharType="end"/>
            </w:r>
          </w:ins>
        </w:p>
        <w:p w14:paraId="4ACBF8C1" w14:textId="320607EC" w:rsidR="00BE6F8D" w:rsidRDefault="00BE6F8D">
          <w:pPr>
            <w:pStyle w:val="TOC2"/>
            <w:tabs>
              <w:tab w:val="left" w:pos="880"/>
              <w:tab w:val="right" w:leader="dot" w:pos="9350"/>
            </w:tabs>
            <w:rPr>
              <w:ins w:id="40" w:author="duncan bees" w:date="2020-07-21T15:14:00Z"/>
              <w:rFonts w:asciiTheme="minorHAnsi" w:eastAsiaTheme="minorEastAsia" w:hAnsiTheme="minorHAnsi" w:cstheme="minorBidi"/>
              <w:noProof/>
            </w:rPr>
          </w:pPr>
          <w:ins w:id="41"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"_Toc46236897"</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1.6</w:t>
            </w:r>
            <w:r>
              <w:rPr>
                <w:rFonts w:asciiTheme="minorHAnsi" w:eastAsiaTheme="minorEastAsia" w:hAnsiTheme="minorHAnsi" w:cstheme="minorBidi"/>
                <w:noProof/>
              </w:rPr>
              <w:tab/>
            </w:r>
            <w:r w:rsidRPr="00EC7E72">
              <w:rPr>
                <w:rStyle w:val="Hyperlink"/>
                <w:noProof/>
              </w:rPr>
              <w:t>Project Repository</w:t>
            </w:r>
            <w:r>
              <w:rPr>
                <w:noProof/>
              </w:rPr>
              <w:tab/>
            </w:r>
            <w:r>
              <w:rPr>
                <w:noProof/>
              </w:rPr>
              <w:fldChar w:fldCharType="begin"/>
            </w:r>
            <w:r>
              <w:rPr>
                <w:noProof/>
              </w:rPr>
              <w:instrText xml:space="preserve"> PAGEREF _Toc46236897 \h </w:instrText>
            </w:r>
            <w:r>
              <w:rPr>
                <w:noProof/>
              </w:rPr>
            </w:r>
          </w:ins>
          <w:r>
            <w:rPr>
              <w:noProof/>
            </w:rPr>
            <w:fldChar w:fldCharType="separate"/>
          </w:r>
          <w:ins w:id="42" w:author="duncan bees" w:date="2020-07-21T15:14:00Z">
            <w:r>
              <w:rPr>
                <w:noProof/>
              </w:rPr>
              <w:t>12</w:t>
            </w:r>
            <w:r>
              <w:rPr>
                <w:noProof/>
              </w:rPr>
              <w:fldChar w:fldCharType="end"/>
            </w:r>
            <w:r w:rsidRPr="00EC7E72">
              <w:rPr>
                <w:rStyle w:val="Hyperlink"/>
                <w:noProof/>
              </w:rPr>
              <w:fldChar w:fldCharType="end"/>
            </w:r>
          </w:ins>
        </w:p>
        <w:p w14:paraId="0E12F329" w14:textId="59B4F2BE" w:rsidR="00BE6F8D" w:rsidRDefault="00BE6F8D">
          <w:pPr>
            <w:pStyle w:val="TOC2"/>
            <w:tabs>
              <w:tab w:val="left" w:pos="880"/>
              <w:tab w:val="right" w:leader="dot" w:pos="9350"/>
            </w:tabs>
            <w:rPr>
              <w:ins w:id="43" w:author="duncan bees" w:date="2020-07-21T15:14:00Z"/>
              <w:rFonts w:asciiTheme="minorHAnsi" w:eastAsiaTheme="minorEastAsia" w:hAnsiTheme="minorHAnsi" w:cstheme="minorBidi"/>
              <w:noProof/>
            </w:rPr>
          </w:pPr>
          <w:ins w:id="44"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"_Toc46236898"</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1.7</w:t>
            </w:r>
            <w:r>
              <w:rPr>
                <w:rFonts w:asciiTheme="minorHAnsi" w:eastAsiaTheme="minorEastAsia" w:hAnsiTheme="minorHAnsi" w:cstheme="minorBidi"/>
                <w:noProof/>
              </w:rPr>
              <w:tab/>
            </w:r>
            <w:r w:rsidRPr="00EC7E72">
              <w:rPr>
                <w:rStyle w:val="Hyperlink"/>
                <w:noProof/>
              </w:rPr>
              <w:t>Project Visibility on OpenHW Group Website</w:t>
            </w:r>
            <w:r>
              <w:rPr>
                <w:noProof/>
              </w:rPr>
              <w:tab/>
            </w:r>
            <w:r>
              <w:rPr>
                <w:noProof/>
              </w:rPr>
              <w:fldChar w:fldCharType="begin"/>
            </w:r>
            <w:r>
              <w:rPr>
                <w:noProof/>
              </w:rPr>
              <w:instrText xml:space="preserve"> PAGEREF _Toc46236898 \h </w:instrText>
            </w:r>
            <w:r>
              <w:rPr>
                <w:noProof/>
              </w:rPr>
            </w:r>
          </w:ins>
          <w:r>
            <w:rPr>
              <w:noProof/>
            </w:rPr>
            <w:fldChar w:fldCharType="separate"/>
          </w:r>
          <w:ins w:id="45" w:author="duncan bees" w:date="2020-07-21T15:14:00Z">
            <w:r>
              <w:rPr>
                <w:noProof/>
              </w:rPr>
              <w:t>12</w:t>
            </w:r>
            <w:r>
              <w:rPr>
                <w:noProof/>
              </w:rPr>
              <w:fldChar w:fldCharType="end"/>
            </w:r>
            <w:r w:rsidRPr="00EC7E72">
              <w:rPr>
                <w:rStyle w:val="Hyperlink"/>
                <w:noProof/>
              </w:rPr>
              <w:fldChar w:fldCharType="end"/>
            </w:r>
          </w:ins>
        </w:p>
        <w:p w14:paraId="080726B8" w14:textId="1C0C53D1" w:rsidR="00BE6F8D" w:rsidRDefault="00BE6F8D">
          <w:pPr>
            <w:pStyle w:val="TOC3"/>
            <w:tabs>
              <w:tab w:val="left" w:pos="1320"/>
              <w:tab w:val="right" w:leader="dot" w:pos="9350"/>
            </w:tabs>
            <w:rPr>
              <w:ins w:id="46" w:author="duncan bees" w:date="2020-07-21T15:14:00Z"/>
              <w:rFonts w:asciiTheme="minorHAnsi" w:eastAsiaTheme="minorEastAsia" w:hAnsiTheme="minorHAnsi" w:cstheme="minorBidi"/>
              <w:noProof/>
            </w:rPr>
          </w:pPr>
          <w:ins w:id="47"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"_Toc46236899"</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1.7.1</w:t>
            </w:r>
            <w:r>
              <w:rPr>
                <w:rFonts w:asciiTheme="minorHAnsi" w:eastAsiaTheme="minorEastAsia" w:hAnsiTheme="minorHAnsi" w:cstheme="minorBidi"/>
                <w:noProof/>
              </w:rPr>
              <w:tab/>
            </w:r>
            <w:r w:rsidRPr="00EC7E72">
              <w:rPr>
                <w:rStyle w:val="Hyperlink"/>
                <w:noProof/>
              </w:rPr>
              <w:t>Current OTPs and OSPs</w:t>
            </w:r>
            <w:r>
              <w:rPr>
                <w:noProof/>
              </w:rPr>
              <w:tab/>
            </w:r>
            <w:r>
              <w:rPr>
                <w:noProof/>
              </w:rPr>
              <w:fldChar w:fldCharType="begin"/>
            </w:r>
            <w:r>
              <w:rPr>
                <w:noProof/>
              </w:rPr>
              <w:instrText xml:space="preserve"> PAGEREF _Toc46236899 \h </w:instrText>
            </w:r>
            <w:r>
              <w:rPr>
                <w:noProof/>
              </w:rPr>
            </w:r>
          </w:ins>
          <w:r>
            <w:rPr>
              <w:noProof/>
            </w:rPr>
            <w:fldChar w:fldCharType="separate"/>
          </w:r>
          <w:ins w:id="48" w:author="duncan bees" w:date="2020-07-21T15:14:00Z">
            <w:r>
              <w:rPr>
                <w:noProof/>
              </w:rPr>
              <w:t>12</w:t>
            </w:r>
            <w:r>
              <w:rPr>
                <w:noProof/>
              </w:rPr>
              <w:fldChar w:fldCharType="end"/>
            </w:r>
            <w:r w:rsidRPr="00EC7E72">
              <w:rPr>
                <w:rStyle w:val="Hyperlink"/>
                <w:noProof/>
              </w:rPr>
              <w:fldChar w:fldCharType="end"/>
            </w:r>
          </w:ins>
        </w:p>
        <w:p w14:paraId="15650483" w14:textId="08414158" w:rsidR="00BE6F8D" w:rsidRDefault="00BE6F8D">
          <w:pPr>
            <w:pStyle w:val="TOC2"/>
            <w:tabs>
              <w:tab w:val="left" w:pos="880"/>
              <w:tab w:val="right" w:leader="dot" w:pos="9350"/>
            </w:tabs>
            <w:rPr>
              <w:ins w:id="49" w:author="duncan bees" w:date="2020-07-21T15:14:00Z"/>
              <w:rFonts w:asciiTheme="minorHAnsi" w:eastAsiaTheme="minorEastAsia" w:hAnsiTheme="minorHAnsi" w:cstheme="minorBidi"/>
              <w:noProof/>
            </w:rPr>
          </w:pPr>
          <w:ins w:id="50"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"_Toc46236900"</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1.8</w:t>
            </w:r>
            <w:r>
              <w:rPr>
                <w:rFonts w:asciiTheme="minorHAnsi" w:eastAsiaTheme="minorEastAsia" w:hAnsiTheme="minorHAnsi" w:cstheme="minorBidi"/>
                <w:noProof/>
              </w:rPr>
              <w:tab/>
            </w:r>
            <w:r w:rsidRPr="00EC7E72">
              <w:rPr>
                <w:rStyle w:val="Hyperlink"/>
                <w:noProof/>
              </w:rPr>
              <w:t>Project Gates and Milestone Tracking</w:t>
            </w:r>
            <w:r>
              <w:rPr>
                <w:noProof/>
              </w:rPr>
              <w:tab/>
            </w:r>
            <w:r>
              <w:rPr>
                <w:noProof/>
              </w:rPr>
              <w:fldChar w:fldCharType="begin"/>
            </w:r>
            <w:r>
              <w:rPr>
                <w:noProof/>
              </w:rPr>
              <w:instrText xml:space="preserve"> PAGEREF _Toc46236900 \h </w:instrText>
            </w:r>
            <w:r>
              <w:rPr>
                <w:noProof/>
              </w:rPr>
            </w:r>
          </w:ins>
          <w:r>
            <w:rPr>
              <w:noProof/>
            </w:rPr>
            <w:fldChar w:fldCharType="separate"/>
          </w:r>
          <w:ins w:id="51" w:author="duncan bees" w:date="2020-07-21T15:14:00Z">
            <w:r>
              <w:rPr>
                <w:noProof/>
              </w:rPr>
              <w:t>13</w:t>
            </w:r>
            <w:r>
              <w:rPr>
                <w:noProof/>
              </w:rPr>
              <w:fldChar w:fldCharType="end"/>
            </w:r>
            <w:r w:rsidRPr="00EC7E72">
              <w:rPr>
                <w:rStyle w:val="Hyperlink"/>
                <w:noProof/>
              </w:rPr>
              <w:fldChar w:fldCharType="end"/>
            </w:r>
          </w:ins>
        </w:p>
        <w:p w14:paraId="5F6ADABF" w14:textId="79F9780B" w:rsidR="00BE6F8D" w:rsidRDefault="00BE6F8D">
          <w:pPr>
            <w:pStyle w:val="TOC1"/>
            <w:rPr>
              <w:ins w:id="52" w:author="duncan bees" w:date="2020-07-21T15:14:00Z"/>
              <w:rFonts w:asciiTheme="minorHAnsi" w:eastAsiaTheme="minorEastAsia" w:hAnsiTheme="minorHAnsi" w:cstheme="minorBidi"/>
              <w:noProof/>
            </w:rPr>
          </w:pPr>
          <w:ins w:id="53"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"_Toc46236901"</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2</w:t>
            </w:r>
            <w:r>
              <w:rPr>
                <w:rFonts w:asciiTheme="minorHAnsi" w:eastAsiaTheme="minorEastAsia" w:hAnsiTheme="minorHAnsi" w:cstheme="minorBidi"/>
                <w:noProof/>
              </w:rPr>
              <w:tab/>
            </w:r>
            <w:r w:rsidRPr="00EC7E72">
              <w:rPr>
                <w:rStyle w:val="Hyperlink"/>
                <w:noProof/>
              </w:rPr>
              <w:t>OpenHW Projects from the Eclipse Foundation Perspective</w:t>
            </w:r>
            <w:r>
              <w:rPr>
                <w:noProof/>
              </w:rPr>
              <w:tab/>
            </w:r>
            <w:r>
              <w:rPr>
                <w:noProof/>
              </w:rPr>
              <w:fldChar w:fldCharType="begin"/>
            </w:r>
            <w:r>
              <w:rPr>
                <w:noProof/>
              </w:rPr>
              <w:instrText xml:space="preserve"> PAGEREF _Toc46236901 \h </w:instrText>
            </w:r>
            <w:r>
              <w:rPr>
                <w:noProof/>
              </w:rPr>
            </w:r>
          </w:ins>
          <w:r>
            <w:rPr>
              <w:noProof/>
            </w:rPr>
            <w:fldChar w:fldCharType="separate"/>
          </w:r>
          <w:ins w:id="54" w:author="duncan bees" w:date="2020-07-21T15:14:00Z">
            <w:r>
              <w:rPr>
                <w:noProof/>
              </w:rPr>
              <w:t>14</w:t>
            </w:r>
            <w:r>
              <w:rPr>
                <w:noProof/>
              </w:rPr>
              <w:fldChar w:fldCharType="end"/>
            </w:r>
            <w:r w:rsidRPr="00EC7E72">
              <w:rPr>
                <w:rStyle w:val="Hyperlink"/>
                <w:noProof/>
              </w:rPr>
              <w:fldChar w:fldCharType="end"/>
            </w:r>
          </w:ins>
        </w:p>
        <w:p w14:paraId="2156C454" w14:textId="0F76869B" w:rsidR="00BE6F8D" w:rsidRDefault="00BE6F8D">
          <w:pPr>
            <w:pStyle w:val="TOC2"/>
            <w:tabs>
              <w:tab w:val="left" w:pos="880"/>
              <w:tab w:val="right" w:leader="dot" w:pos="9350"/>
            </w:tabs>
            <w:rPr>
              <w:ins w:id="55" w:author="duncan bees" w:date="2020-07-21T15:14:00Z"/>
              <w:rFonts w:asciiTheme="minorHAnsi" w:eastAsiaTheme="minorEastAsia" w:hAnsiTheme="minorHAnsi" w:cstheme="minorBidi"/>
              <w:noProof/>
            </w:rPr>
          </w:pPr>
          <w:ins w:id="56"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"_Toc46236902"</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2.1</w:t>
            </w:r>
            <w:r>
              <w:rPr>
                <w:rFonts w:asciiTheme="minorHAnsi" w:eastAsiaTheme="minorEastAsia" w:hAnsiTheme="minorHAnsi" w:cstheme="minorBidi"/>
                <w:noProof/>
              </w:rPr>
              <w:tab/>
            </w:r>
            <w:r w:rsidRPr="00EC7E72">
              <w:rPr>
                <w:rStyle w:val="Hyperlink"/>
                <w:noProof/>
              </w:rPr>
              <w:t>Eclipse Parent Project: OpenHW Group</w:t>
            </w:r>
            <w:r>
              <w:rPr>
                <w:noProof/>
              </w:rPr>
              <w:tab/>
            </w:r>
            <w:r>
              <w:rPr>
                <w:noProof/>
              </w:rPr>
              <w:fldChar w:fldCharType="begin"/>
            </w:r>
            <w:r>
              <w:rPr>
                <w:noProof/>
              </w:rPr>
              <w:instrText xml:space="preserve"> PAGEREF _Toc46236902 \h </w:instrText>
            </w:r>
            <w:r>
              <w:rPr>
                <w:noProof/>
              </w:rPr>
            </w:r>
          </w:ins>
          <w:r>
            <w:rPr>
              <w:noProof/>
            </w:rPr>
            <w:fldChar w:fldCharType="separate"/>
          </w:r>
          <w:ins w:id="57" w:author="duncan bees" w:date="2020-07-21T15:14:00Z">
            <w:r>
              <w:rPr>
                <w:noProof/>
              </w:rPr>
              <w:t>14</w:t>
            </w:r>
            <w:r>
              <w:rPr>
                <w:noProof/>
              </w:rPr>
              <w:fldChar w:fldCharType="end"/>
            </w:r>
            <w:r w:rsidRPr="00EC7E72">
              <w:rPr>
                <w:rStyle w:val="Hyperlink"/>
                <w:noProof/>
              </w:rPr>
              <w:fldChar w:fldCharType="end"/>
            </w:r>
          </w:ins>
        </w:p>
        <w:p w14:paraId="18B6966C" w14:textId="3DEFFC59" w:rsidR="00BE6F8D" w:rsidRDefault="00BE6F8D">
          <w:pPr>
            <w:pStyle w:val="TOC2"/>
            <w:tabs>
              <w:tab w:val="left" w:pos="880"/>
              <w:tab w:val="right" w:leader="dot" w:pos="9350"/>
            </w:tabs>
            <w:rPr>
              <w:ins w:id="58" w:author="duncan bees" w:date="2020-07-21T15:14:00Z"/>
              <w:rFonts w:asciiTheme="minorHAnsi" w:eastAsiaTheme="minorEastAsia" w:hAnsiTheme="minorHAnsi" w:cstheme="minorBidi"/>
              <w:noProof/>
            </w:rPr>
          </w:pPr>
          <w:ins w:id="59"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"_Toc46236903"</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2.2</w:t>
            </w:r>
            <w:r>
              <w:rPr>
                <w:rFonts w:asciiTheme="minorHAnsi" w:eastAsiaTheme="minorEastAsia" w:hAnsiTheme="minorHAnsi" w:cstheme="minorBidi"/>
                <w:noProof/>
              </w:rPr>
              <w:tab/>
            </w:r>
            <w:r w:rsidRPr="00EC7E72">
              <w:rPr>
                <w:rStyle w:val="Hyperlink"/>
                <w:noProof/>
              </w:rPr>
              <w:t>Eclipse Sub-Project: CORE-V Cores</w:t>
            </w:r>
            <w:r>
              <w:rPr>
                <w:noProof/>
              </w:rPr>
              <w:tab/>
            </w:r>
            <w:r>
              <w:rPr>
                <w:noProof/>
              </w:rPr>
              <w:fldChar w:fldCharType="begin"/>
            </w:r>
            <w:r>
              <w:rPr>
                <w:noProof/>
              </w:rPr>
              <w:instrText xml:space="preserve"> PAGEREF _Toc46236903 \h </w:instrText>
            </w:r>
            <w:r>
              <w:rPr>
                <w:noProof/>
              </w:rPr>
            </w:r>
          </w:ins>
          <w:r>
            <w:rPr>
              <w:noProof/>
            </w:rPr>
            <w:fldChar w:fldCharType="separate"/>
          </w:r>
          <w:ins w:id="60" w:author="duncan bees" w:date="2020-07-21T15:14:00Z">
            <w:r>
              <w:rPr>
                <w:noProof/>
              </w:rPr>
              <w:t>14</w:t>
            </w:r>
            <w:r>
              <w:rPr>
                <w:noProof/>
              </w:rPr>
              <w:fldChar w:fldCharType="end"/>
            </w:r>
            <w:r w:rsidRPr="00EC7E72">
              <w:rPr>
                <w:rStyle w:val="Hyperlink"/>
                <w:noProof/>
              </w:rPr>
              <w:fldChar w:fldCharType="end"/>
            </w:r>
          </w:ins>
        </w:p>
        <w:p w14:paraId="2FB560C9" w14:textId="65F3AA99" w:rsidR="00BE6F8D" w:rsidRDefault="00BE6F8D">
          <w:pPr>
            <w:pStyle w:val="TOC3"/>
            <w:tabs>
              <w:tab w:val="left" w:pos="1320"/>
              <w:tab w:val="right" w:leader="dot" w:pos="9350"/>
            </w:tabs>
            <w:rPr>
              <w:ins w:id="61" w:author="duncan bees" w:date="2020-07-21T15:14:00Z"/>
              <w:rFonts w:asciiTheme="minorHAnsi" w:eastAsiaTheme="minorEastAsia" w:hAnsiTheme="minorHAnsi" w:cstheme="minorBidi"/>
              <w:noProof/>
            </w:rPr>
          </w:pPr>
          <w:ins w:id="62"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"_Toc46236904"</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2.2.1</w:t>
            </w:r>
            <w:r>
              <w:rPr>
                <w:rFonts w:asciiTheme="minorHAnsi" w:eastAsiaTheme="minorEastAsia" w:hAnsiTheme="minorHAnsi" w:cstheme="minorBidi"/>
                <w:noProof/>
              </w:rPr>
              <w:tab/>
            </w:r>
            <w:r w:rsidRPr="00EC7E72">
              <w:rPr>
                <w:rStyle w:val="Hyperlink"/>
                <w:noProof/>
              </w:rPr>
              <w:t>Scope</w:t>
            </w:r>
            <w:r>
              <w:rPr>
                <w:noProof/>
              </w:rPr>
              <w:tab/>
            </w:r>
            <w:r>
              <w:rPr>
                <w:noProof/>
              </w:rPr>
              <w:fldChar w:fldCharType="begin"/>
            </w:r>
            <w:r>
              <w:rPr>
                <w:noProof/>
              </w:rPr>
              <w:instrText xml:space="preserve"> PAGEREF _Toc46236904 \h </w:instrText>
            </w:r>
            <w:r>
              <w:rPr>
                <w:noProof/>
              </w:rPr>
            </w:r>
          </w:ins>
          <w:r>
            <w:rPr>
              <w:noProof/>
            </w:rPr>
            <w:fldChar w:fldCharType="separate"/>
          </w:r>
          <w:ins w:id="63" w:author="duncan bees" w:date="2020-07-21T15:14:00Z">
            <w:r>
              <w:rPr>
                <w:noProof/>
              </w:rPr>
              <w:t>14</w:t>
            </w:r>
            <w:r>
              <w:rPr>
                <w:noProof/>
              </w:rPr>
              <w:fldChar w:fldCharType="end"/>
            </w:r>
            <w:r w:rsidRPr="00EC7E72">
              <w:rPr>
                <w:rStyle w:val="Hyperlink"/>
                <w:noProof/>
              </w:rPr>
              <w:fldChar w:fldCharType="end"/>
            </w:r>
          </w:ins>
        </w:p>
        <w:p w14:paraId="5C4ED7A9" w14:textId="7667FC17" w:rsidR="00BE6F8D" w:rsidRDefault="00BE6F8D">
          <w:pPr>
            <w:pStyle w:val="TOC3"/>
            <w:tabs>
              <w:tab w:val="left" w:pos="1320"/>
              <w:tab w:val="right" w:leader="dot" w:pos="9350"/>
            </w:tabs>
            <w:rPr>
              <w:ins w:id="64" w:author="duncan bees" w:date="2020-07-21T15:14:00Z"/>
              <w:rFonts w:asciiTheme="minorHAnsi" w:eastAsiaTheme="minorEastAsia" w:hAnsiTheme="minorHAnsi" w:cstheme="minorBidi"/>
              <w:noProof/>
            </w:rPr>
          </w:pPr>
          <w:ins w:id="65"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"_Toc46236905"</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2.2.2</w:t>
            </w:r>
            <w:r>
              <w:rPr>
                <w:rFonts w:asciiTheme="minorHAnsi" w:eastAsiaTheme="minorEastAsia" w:hAnsiTheme="minorHAnsi" w:cstheme="minorBidi"/>
                <w:noProof/>
              </w:rPr>
              <w:tab/>
            </w:r>
            <w:r w:rsidRPr="00EC7E72">
              <w:rPr>
                <w:rStyle w:val="Hyperlink"/>
                <w:noProof/>
              </w:rPr>
              <w:t>Committers</w:t>
            </w:r>
            <w:r>
              <w:rPr>
                <w:noProof/>
              </w:rPr>
              <w:tab/>
            </w:r>
            <w:r>
              <w:rPr>
                <w:noProof/>
              </w:rPr>
              <w:fldChar w:fldCharType="begin"/>
            </w:r>
            <w:r>
              <w:rPr>
                <w:noProof/>
              </w:rPr>
              <w:instrText xml:space="preserve"> PAGEREF _Toc46236905 \h </w:instrText>
            </w:r>
            <w:r>
              <w:rPr>
                <w:noProof/>
              </w:rPr>
            </w:r>
          </w:ins>
          <w:r>
            <w:rPr>
              <w:noProof/>
            </w:rPr>
            <w:fldChar w:fldCharType="separate"/>
          </w:r>
          <w:ins w:id="66" w:author="duncan bees" w:date="2020-07-21T15:14:00Z">
            <w:r>
              <w:rPr>
                <w:noProof/>
              </w:rPr>
              <w:t>15</w:t>
            </w:r>
            <w:r>
              <w:rPr>
                <w:noProof/>
              </w:rPr>
              <w:fldChar w:fldCharType="end"/>
            </w:r>
            <w:r w:rsidRPr="00EC7E72">
              <w:rPr>
                <w:rStyle w:val="Hyperlink"/>
                <w:noProof/>
              </w:rPr>
              <w:fldChar w:fldCharType="end"/>
            </w:r>
          </w:ins>
        </w:p>
        <w:p w14:paraId="57B443A9" w14:textId="6AB4D67F" w:rsidR="00BE6F8D" w:rsidRDefault="00BE6F8D">
          <w:pPr>
            <w:pStyle w:val="TOC1"/>
            <w:rPr>
              <w:ins w:id="67" w:author="duncan bees" w:date="2020-07-21T15:14:00Z"/>
              <w:rFonts w:asciiTheme="minorHAnsi" w:eastAsiaTheme="minorEastAsia" w:hAnsiTheme="minorHAnsi" w:cstheme="minorBidi"/>
              <w:noProof/>
            </w:rPr>
          </w:pPr>
          <w:ins w:id="68" w:author="duncan bees" w:date="2020-07-21T15:14:00Z">
            <w:r w:rsidRPr="00EC7E72">
              <w:rPr>
                <w:rStyle w:val="Hyperlink"/>
                <w:noProof/>
              </w:rPr>
              <w:fldChar w:fldCharType="begin"/>
            </w:r>
            <w:r w:rsidRPr="00EC7E72">
              <w:rPr>
                <w:rStyle w:val="Hyperlink"/>
                <w:noProof/>
              </w:rPr>
              <w:instrText xml:space="preserve"> </w:instrText>
            </w:r>
            <w:r>
              <w:rPr>
                <w:noProof/>
              </w:rPr>
              <w:instrText>HYPERLINK \l "_Toc46236906"</w:instrText>
            </w:r>
            <w:r w:rsidRPr="00EC7E72">
              <w:rPr>
                <w:rStyle w:val="Hyperlink"/>
                <w:noProof/>
              </w:rPr>
              <w:instrText xml:space="preserve"> </w:instrText>
            </w:r>
            <w:r w:rsidRPr="00EC7E72">
              <w:rPr>
                <w:rStyle w:val="Hyperlink"/>
                <w:noProof/>
              </w:rPr>
            </w:r>
            <w:r w:rsidRPr="00EC7E72">
              <w:rPr>
                <w:rStyle w:val="Hyperlink"/>
                <w:noProof/>
              </w:rPr>
              <w:fldChar w:fldCharType="separate"/>
            </w:r>
            <w:r w:rsidRPr="00EC7E72">
              <w:rPr>
                <w:rStyle w:val="Hyperlink"/>
                <w:noProof/>
              </w:rPr>
              <w:t>3</w:t>
            </w:r>
            <w:r>
              <w:rPr>
                <w:rFonts w:asciiTheme="minorHAnsi" w:eastAsiaTheme="minorEastAsia" w:hAnsiTheme="minorHAnsi" w:cstheme="minorBidi"/>
                <w:noProof/>
              </w:rPr>
              <w:tab/>
            </w:r>
            <w:r w:rsidRPr="00EC7E72">
              <w:rPr>
                <w:rStyle w:val="Hyperlink"/>
                <w:noProof/>
              </w:rPr>
              <w:t>Project Management Tools</w:t>
            </w:r>
            <w:r>
              <w:rPr>
                <w:noProof/>
              </w:rPr>
              <w:tab/>
            </w:r>
            <w:r>
              <w:rPr>
                <w:noProof/>
              </w:rPr>
              <w:fldChar w:fldCharType="begin"/>
            </w:r>
            <w:r>
              <w:rPr>
                <w:noProof/>
              </w:rPr>
              <w:instrText xml:space="preserve"> PAGEREF _Toc46236906 \h </w:instrText>
            </w:r>
            <w:r>
              <w:rPr>
                <w:noProof/>
              </w:rPr>
            </w:r>
          </w:ins>
          <w:r>
            <w:rPr>
              <w:noProof/>
            </w:rPr>
            <w:fldChar w:fldCharType="separate"/>
          </w:r>
          <w:ins w:id="69" w:author="duncan bees" w:date="2020-07-21T15:14:00Z">
            <w:r>
              <w:rPr>
                <w:noProof/>
              </w:rPr>
              <w:t>16</w:t>
            </w:r>
            <w:r>
              <w:rPr>
                <w:noProof/>
              </w:rPr>
              <w:fldChar w:fldCharType="end"/>
            </w:r>
            <w:r w:rsidRPr="00EC7E72">
              <w:rPr>
                <w:rStyle w:val="Hyperlink"/>
                <w:noProof/>
              </w:rPr>
              <w:fldChar w:fldCharType="end"/>
            </w:r>
          </w:ins>
        </w:p>
        <w:p w14:paraId="5D5D958F" w14:textId="62C42B73" w:rsidR="00AC4529" w:rsidDel="00BE6F8D" w:rsidRDefault="00F92B8F">
          <w:pPr>
            <w:pStyle w:val="TOC1"/>
            <w:rPr>
              <w:del w:id="70" w:author="duncan bees" w:date="2020-07-21T15:14:00Z"/>
              <w:noProof/>
            </w:rPr>
          </w:pPr>
          <w:del w:id="71" w:author="duncan bees" w:date="2020-07-21T15:14:00Z">
            <w:r w:rsidDel="00BE6F8D">
              <w:rPr>
                <w:noProof/>
              </w:rPr>
              <w:fldChar w:fldCharType="begin"/>
            </w:r>
            <w:r w:rsidDel="00BE6F8D">
              <w:rPr>
                <w:noProof/>
              </w:rPr>
              <w:delInstrText xml:space="preserve"> HYPERLINK \l "_Toc45632527" \h </w:delInstrText>
            </w:r>
            <w:r w:rsidDel="00BE6F8D">
              <w:rPr>
                <w:noProof/>
              </w:rPr>
              <w:fldChar w:fldCharType="separate"/>
            </w:r>
          </w:del>
          <w:ins w:id="72" w:author="duncan bees" w:date="2020-07-21T15:14:00Z">
            <w:r w:rsidR="00BE6F8D">
              <w:rPr>
                <w:b/>
                <w:bCs/>
                <w:noProof/>
                <w:lang w:val="en-US"/>
              </w:rPr>
              <w:t>Error! Hyperlink reference not valid.</w:t>
            </w:r>
          </w:ins>
          <w:del w:id="73" w:author="duncan bees" w:date="2020-07-21T15:14:00Z">
            <w:r w:rsidR="00445F15" w:rsidDel="00BE6F8D">
              <w:rPr>
                <w:rStyle w:val="IndexLink"/>
                <w:noProof/>
              </w:rPr>
              <w:delText>1</w:delText>
            </w:r>
            <w:r w:rsidDel="00BE6F8D">
              <w:rPr>
                <w:rStyle w:val="IndexLink"/>
                <w:noProof/>
              </w:rPr>
              <w:fldChar w:fldCharType="end"/>
            </w:r>
            <w:r w:rsidDel="00BE6F8D">
              <w:rPr>
                <w:noProof/>
              </w:rPr>
              <w:fldChar w:fldCharType="begin"/>
            </w:r>
            <w:r w:rsidDel="00BE6F8D">
              <w:rPr>
                <w:noProof/>
              </w:rPr>
              <w:delInstrText xml:space="preserve"> HYPERLINK \l "_Toc45632527" \h </w:delInstrText>
            </w:r>
            <w:r w:rsidDel="00BE6F8D">
              <w:rPr>
                <w:noProof/>
              </w:rPr>
              <w:fldChar w:fldCharType="separate"/>
            </w:r>
          </w:del>
          <w:ins w:id="74" w:author="duncan bees" w:date="2020-07-21T15:14:00Z">
            <w:r w:rsidR="00BE6F8D">
              <w:rPr>
                <w:b/>
                <w:bCs/>
                <w:noProof/>
                <w:lang w:val="en-US"/>
              </w:rPr>
              <w:t>Error! Hyperlink reference not valid.</w:t>
            </w:r>
          </w:ins>
          <w:del w:id="75" w:author="duncan bees" w:date="2020-07-21T15:14:00Z">
            <w:r w:rsidR="00445F15" w:rsidDel="00BE6F8D">
              <w:rPr>
                <w:noProof/>
                <w:webHidden/>
              </w:rPr>
              <w:fldChar w:fldCharType="begin"/>
            </w:r>
            <w:r w:rsidR="00445F15" w:rsidDel="00BE6F8D">
              <w:rPr>
                <w:noProof/>
                <w:webHidden/>
              </w:rPr>
              <w:delInstrText>PAGEREF _Toc45632527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"_Toc45632527" \h </w:delInstrText>
            </w:r>
            <w:r w:rsidDel="00BE6F8D">
              <w:rPr>
                <w:noProof/>
              </w:rPr>
              <w:fldChar w:fldCharType="separate"/>
            </w:r>
          </w:del>
          <w:ins w:id="76" w:author="duncan bees" w:date="2020-07-21T15:14:00Z">
            <w:r w:rsidR="00BE6F8D">
              <w:rPr>
                <w:b/>
                <w:bCs/>
                <w:noProof/>
                <w:lang w:val="en-US"/>
              </w:rPr>
              <w:t>Error! Hyperlink reference not valid.</w:t>
            </w:r>
          </w:ins>
          <w:del w:id="77" w:author="duncan bees" w:date="2020-07-21T15:14:00Z">
            <w:r w:rsidR="00445F15" w:rsidDel="00BE6F8D">
              <w:rPr>
                <w:noProof/>
                <w:webHidden/>
              </w:rPr>
              <w:fldChar w:fldCharType="begin"/>
            </w:r>
            <w:r w:rsidR="00445F15" w:rsidDel="00BE6F8D">
              <w:rPr>
                <w:noProof/>
                <w:webHidden/>
              </w:rPr>
              <w:delInstrText>PAGEREF _Toc45632527 \h</w:delInstrText>
            </w:r>
            <w:r w:rsidR="00445F15" w:rsidDel="00BE6F8D">
              <w:rPr>
                <w:noProof/>
                <w:webHidden/>
              </w:rPr>
            </w:r>
            <w:r w:rsidR="00445F15" w:rsidDel="00BE6F8D">
              <w:rPr>
                <w:noProof/>
                <w:webHidden/>
              </w:rPr>
              <w:fldChar w:fldCharType="separate"/>
            </w:r>
            <w:r w:rsidR="00445F15" w:rsidDel="00BE6F8D">
              <w:rPr>
                <w:rStyle w:val="IndexLink"/>
                <w:noProof/>
              </w:rPr>
              <w:delText>Scope and Introduction</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"_Toc45632527" \h </w:delInstrText>
            </w:r>
            <w:r w:rsidDel="00BE6F8D">
              <w:rPr>
                <w:noProof/>
              </w:rPr>
              <w:fldChar w:fldCharType="separate"/>
            </w:r>
          </w:del>
          <w:ins w:id="78" w:author="duncan bees" w:date="2020-07-21T15:14:00Z">
            <w:r w:rsidR="00BE6F8D">
              <w:rPr>
                <w:b/>
                <w:bCs/>
                <w:noProof/>
                <w:lang w:val="en-US"/>
              </w:rPr>
              <w:t>Error! Hyperlink reference not valid.</w:t>
            </w:r>
          </w:ins>
          <w:del w:id="79" w:author="duncan bees" w:date="2020-07-21T15:14:00Z">
            <w:r w:rsidR="00445F15" w:rsidDel="00BE6F8D">
              <w:rPr>
                <w:noProof/>
                <w:webHidden/>
              </w:rPr>
              <w:fldChar w:fldCharType="begin"/>
            </w:r>
            <w:r w:rsidR="00445F15" w:rsidDel="00BE6F8D">
              <w:rPr>
                <w:noProof/>
                <w:webHidden/>
              </w:rPr>
              <w:delInstrText>PAGEREF _Toc45632527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6A3F87E2" w14:textId="6DFA0B73" w:rsidR="00AC4529" w:rsidDel="00BE6F8D" w:rsidRDefault="00F92B8F">
          <w:pPr>
            <w:pStyle w:val="TOC2"/>
            <w:tabs>
              <w:tab w:val="left" w:pos="880"/>
              <w:tab w:val="right" w:leader="dot" w:pos="9350"/>
            </w:tabs>
            <w:rPr>
              <w:del w:id="80" w:author="duncan bees" w:date="2020-07-21T15:14:00Z"/>
              <w:noProof/>
            </w:rPr>
          </w:pPr>
          <w:del w:id="81" w:author="duncan bees" w:date="2020-07-21T15:14:00Z">
            <w:r w:rsidDel="00BE6F8D">
              <w:rPr>
                <w:noProof/>
              </w:rPr>
              <w:fldChar w:fldCharType="begin"/>
            </w:r>
            <w:r w:rsidDel="00BE6F8D">
              <w:rPr>
                <w:noProof/>
              </w:rPr>
              <w:delInstrText xml:space="preserve"> HYPERLINK \l "_Toc45632528" \h </w:delInstrText>
            </w:r>
            <w:r w:rsidDel="00BE6F8D">
              <w:rPr>
                <w:noProof/>
              </w:rPr>
              <w:fldChar w:fldCharType="separate"/>
            </w:r>
          </w:del>
          <w:ins w:id="82" w:author="duncan bees" w:date="2020-07-21T15:14:00Z">
            <w:r w:rsidR="00BE6F8D">
              <w:rPr>
                <w:b/>
                <w:bCs/>
                <w:noProof/>
                <w:lang w:val="en-US"/>
              </w:rPr>
              <w:t>Error! Hyperlink reference not valid.</w:t>
            </w:r>
          </w:ins>
          <w:del w:id="83" w:author="duncan bees" w:date="2020-07-21T15:14:00Z">
            <w:r w:rsidR="00445F15" w:rsidDel="00BE6F8D">
              <w:rPr>
                <w:rStyle w:val="IndexLink"/>
                <w:noProof/>
              </w:rPr>
              <w:delText>1.1</w:delText>
            </w:r>
            <w:r w:rsidDel="00BE6F8D">
              <w:rPr>
                <w:rStyle w:val="IndexLink"/>
                <w:noProof/>
              </w:rPr>
              <w:fldChar w:fldCharType="end"/>
            </w:r>
            <w:r w:rsidDel="00BE6F8D">
              <w:rPr>
                <w:noProof/>
              </w:rPr>
              <w:fldChar w:fldCharType="begin"/>
            </w:r>
            <w:r w:rsidDel="00BE6F8D">
              <w:rPr>
                <w:noProof/>
              </w:rPr>
              <w:delInstrText xml:space="preserve"> HYPERLINK \l "_Toc45632528" \h </w:delInstrText>
            </w:r>
            <w:r w:rsidDel="00BE6F8D">
              <w:rPr>
                <w:noProof/>
              </w:rPr>
              <w:fldChar w:fldCharType="separate"/>
            </w:r>
          </w:del>
          <w:ins w:id="84" w:author="duncan bees" w:date="2020-07-21T15:14:00Z">
            <w:r w:rsidR="00BE6F8D">
              <w:rPr>
                <w:b/>
                <w:bCs/>
                <w:noProof/>
                <w:lang w:val="en-US"/>
              </w:rPr>
              <w:t>Error! Hyperlink reference not valid.</w:t>
            </w:r>
          </w:ins>
          <w:del w:id="85" w:author="duncan bees" w:date="2020-07-21T15:14:00Z">
            <w:r w:rsidR="00445F15" w:rsidDel="00BE6F8D">
              <w:rPr>
                <w:noProof/>
                <w:webHidden/>
              </w:rPr>
              <w:fldChar w:fldCharType="begin"/>
            </w:r>
            <w:r w:rsidR="00445F15" w:rsidDel="00BE6F8D">
              <w:rPr>
                <w:noProof/>
                <w:webHidden/>
              </w:rPr>
              <w:delInstrText>PAGEREF _Toc45632528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"_Toc45632528" \h </w:delInstrText>
            </w:r>
            <w:r w:rsidDel="00BE6F8D">
              <w:rPr>
                <w:noProof/>
              </w:rPr>
              <w:fldChar w:fldCharType="separate"/>
            </w:r>
          </w:del>
          <w:ins w:id="86" w:author="duncan bees" w:date="2020-07-21T15:14:00Z">
            <w:r w:rsidR="00BE6F8D">
              <w:rPr>
                <w:b/>
                <w:bCs/>
                <w:noProof/>
                <w:lang w:val="en-US"/>
              </w:rPr>
              <w:t>Error! Hyperlink reference not valid.</w:t>
            </w:r>
          </w:ins>
          <w:del w:id="87" w:author="duncan bees" w:date="2020-07-21T15:14:00Z">
            <w:r w:rsidR="00445F15" w:rsidDel="00BE6F8D">
              <w:rPr>
                <w:noProof/>
                <w:webHidden/>
              </w:rPr>
              <w:fldChar w:fldCharType="begin"/>
            </w:r>
            <w:r w:rsidR="00445F15" w:rsidDel="00BE6F8D">
              <w:rPr>
                <w:noProof/>
                <w:webHidden/>
              </w:rPr>
              <w:delInstrText>PAGEREF _Toc45632528 \h</w:delInstrText>
            </w:r>
            <w:r w:rsidR="00445F15" w:rsidDel="00BE6F8D">
              <w:rPr>
                <w:noProof/>
                <w:webHidden/>
              </w:rPr>
            </w:r>
            <w:r w:rsidR="00445F15" w:rsidDel="00BE6F8D">
              <w:rPr>
                <w:noProof/>
                <w:webHidden/>
              </w:rPr>
              <w:fldChar w:fldCharType="separate"/>
            </w:r>
            <w:r w:rsidR="00445F15" w:rsidDel="00BE6F8D">
              <w:rPr>
                <w:rStyle w:val="IndexLink"/>
                <w:noProof/>
              </w:rPr>
              <w:delText>Scope of this Document</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"_Toc45632528" \h </w:delInstrText>
            </w:r>
            <w:r w:rsidDel="00BE6F8D">
              <w:rPr>
                <w:noProof/>
              </w:rPr>
              <w:fldChar w:fldCharType="separate"/>
            </w:r>
          </w:del>
          <w:ins w:id="88" w:author="duncan bees" w:date="2020-07-21T15:14:00Z">
            <w:r w:rsidR="00BE6F8D">
              <w:rPr>
                <w:b/>
                <w:bCs/>
                <w:noProof/>
                <w:lang w:val="en-US"/>
              </w:rPr>
              <w:t>Error! Hyperlink reference not valid.</w:t>
            </w:r>
          </w:ins>
          <w:del w:id="89" w:author="duncan bees" w:date="2020-07-21T15:14:00Z">
            <w:r w:rsidR="00445F15" w:rsidDel="00BE6F8D">
              <w:rPr>
                <w:noProof/>
                <w:webHidden/>
              </w:rPr>
              <w:fldChar w:fldCharType="begin"/>
            </w:r>
            <w:r w:rsidR="00445F15" w:rsidDel="00BE6F8D">
              <w:rPr>
                <w:noProof/>
                <w:webHidden/>
              </w:rPr>
              <w:delInstrText>PAGEREF _Toc45632528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224CC963" w14:textId="26BA6332" w:rsidR="00AC4529" w:rsidDel="00BE6F8D" w:rsidRDefault="00F92B8F">
          <w:pPr>
            <w:pStyle w:val="TOC2"/>
            <w:tabs>
              <w:tab w:val="left" w:pos="880"/>
              <w:tab w:val="right" w:leader="dot" w:pos="9350"/>
            </w:tabs>
            <w:rPr>
              <w:del w:id="90" w:author="duncan bees" w:date="2020-07-21T15:14:00Z"/>
              <w:noProof/>
            </w:rPr>
          </w:pPr>
          <w:del w:id="91" w:author="duncan bees" w:date="2020-07-21T15:14:00Z">
            <w:r w:rsidDel="00BE6F8D">
              <w:rPr>
                <w:noProof/>
              </w:rPr>
              <w:fldChar w:fldCharType="begin"/>
            </w:r>
            <w:r w:rsidDel="00BE6F8D">
              <w:rPr>
                <w:noProof/>
              </w:rPr>
              <w:delInstrText xml:space="preserve"> HYPERLINK \l "_Toc45632529" \h </w:delInstrText>
            </w:r>
            <w:r w:rsidDel="00BE6F8D">
              <w:rPr>
                <w:noProof/>
              </w:rPr>
              <w:fldChar w:fldCharType="separate"/>
            </w:r>
          </w:del>
          <w:ins w:id="92" w:author="duncan bees" w:date="2020-07-21T15:14:00Z">
            <w:r w:rsidR="00BE6F8D">
              <w:rPr>
                <w:b/>
                <w:bCs/>
                <w:noProof/>
                <w:lang w:val="en-US"/>
              </w:rPr>
              <w:t>Error! Hyperlink reference not valid.</w:t>
            </w:r>
          </w:ins>
          <w:del w:id="93" w:author="duncan bees" w:date="2020-07-21T15:14:00Z">
            <w:r w:rsidR="00445F15" w:rsidDel="00BE6F8D">
              <w:rPr>
                <w:rStyle w:val="IndexLink"/>
                <w:noProof/>
              </w:rPr>
              <w:delText>1.2</w:delText>
            </w:r>
            <w:r w:rsidDel="00BE6F8D">
              <w:rPr>
                <w:rStyle w:val="IndexLink"/>
                <w:noProof/>
              </w:rPr>
              <w:fldChar w:fldCharType="end"/>
            </w:r>
            <w:r w:rsidDel="00BE6F8D">
              <w:rPr>
                <w:noProof/>
              </w:rPr>
              <w:fldChar w:fldCharType="begin"/>
            </w:r>
            <w:r w:rsidDel="00BE6F8D">
              <w:rPr>
                <w:noProof/>
              </w:rPr>
              <w:delInstrText xml:space="preserve"> HYPERLINK \l "_Toc45632529" \h </w:delInstrText>
            </w:r>
            <w:r w:rsidDel="00BE6F8D">
              <w:rPr>
                <w:noProof/>
              </w:rPr>
              <w:fldChar w:fldCharType="separate"/>
            </w:r>
          </w:del>
          <w:ins w:id="94" w:author="duncan bees" w:date="2020-07-21T15:14:00Z">
            <w:r w:rsidR="00BE6F8D">
              <w:rPr>
                <w:b/>
                <w:bCs/>
                <w:noProof/>
                <w:lang w:val="en-US"/>
              </w:rPr>
              <w:t>Error! Hyperlink reference not valid.</w:t>
            </w:r>
          </w:ins>
          <w:del w:id="95" w:author="duncan bees" w:date="2020-07-21T15:14:00Z">
            <w:r w:rsidR="00445F15" w:rsidDel="00BE6F8D">
              <w:rPr>
                <w:noProof/>
                <w:webHidden/>
              </w:rPr>
              <w:fldChar w:fldCharType="begin"/>
            </w:r>
            <w:r w:rsidR="00445F15" w:rsidDel="00BE6F8D">
              <w:rPr>
                <w:noProof/>
                <w:webHidden/>
              </w:rPr>
              <w:delInstrText>PAGEREF _Toc45632529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"_Toc45632529" \h </w:delInstrText>
            </w:r>
            <w:r w:rsidDel="00BE6F8D">
              <w:rPr>
                <w:noProof/>
              </w:rPr>
              <w:fldChar w:fldCharType="separate"/>
            </w:r>
          </w:del>
          <w:ins w:id="96" w:author="duncan bees" w:date="2020-07-21T15:14:00Z">
            <w:r w:rsidR="00BE6F8D">
              <w:rPr>
                <w:b/>
                <w:bCs/>
                <w:noProof/>
                <w:lang w:val="en-US"/>
              </w:rPr>
              <w:t>Error! Hyperlink reference not valid.</w:t>
            </w:r>
          </w:ins>
          <w:del w:id="97" w:author="duncan bees" w:date="2020-07-21T15:14:00Z">
            <w:r w:rsidR="00445F15" w:rsidDel="00BE6F8D">
              <w:rPr>
                <w:noProof/>
                <w:webHidden/>
              </w:rPr>
              <w:fldChar w:fldCharType="begin"/>
            </w:r>
            <w:r w:rsidR="00445F15" w:rsidDel="00BE6F8D">
              <w:rPr>
                <w:noProof/>
                <w:webHidden/>
              </w:rPr>
              <w:delInstrText>PAGEREF _Toc45632529 \h</w:delInstrText>
            </w:r>
            <w:r w:rsidR="00445F15" w:rsidDel="00BE6F8D">
              <w:rPr>
                <w:noProof/>
                <w:webHidden/>
              </w:rPr>
            </w:r>
            <w:r w:rsidR="00445F15" w:rsidDel="00BE6F8D">
              <w:rPr>
                <w:noProof/>
                <w:webHidden/>
              </w:rPr>
              <w:fldChar w:fldCharType="separate"/>
            </w:r>
            <w:r w:rsidR="00445F15" w:rsidDel="00BE6F8D">
              <w:rPr>
                <w:rStyle w:val="IndexLink"/>
                <w:noProof/>
              </w:rPr>
              <w:delText>Definition of OpenHW Project</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"_Toc45632529" \h </w:delInstrText>
            </w:r>
            <w:r w:rsidDel="00BE6F8D">
              <w:rPr>
                <w:noProof/>
              </w:rPr>
              <w:fldChar w:fldCharType="separate"/>
            </w:r>
          </w:del>
          <w:ins w:id="98" w:author="duncan bees" w:date="2020-07-21T15:14:00Z">
            <w:r w:rsidR="00BE6F8D">
              <w:rPr>
                <w:b/>
                <w:bCs/>
                <w:noProof/>
                <w:lang w:val="en-US"/>
              </w:rPr>
              <w:t>Error! Hyperlink reference not valid.</w:t>
            </w:r>
          </w:ins>
          <w:del w:id="99" w:author="duncan bees" w:date="2020-07-21T15:14:00Z">
            <w:r w:rsidR="00445F15" w:rsidDel="00BE6F8D">
              <w:rPr>
                <w:noProof/>
                <w:webHidden/>
              </w:rPr>
              <w:fldChar w:fldCharType="begin"/>
            </w:r>
            <w:r w:rsidR="00445F15" w:rsidDel="00BE6F8D">
              <w:rPr>
                <w:noProof/>
                <w:webHidden/>
              </w:rPr>
              <w:delInstrText>PAGEREF _Toc45632529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76D69E19" w14:textId="4D93129A" w:rsidR="00AC4529" w:rsidDel="00BE6F8D" w:rsidRDefault="00F92B8F">
          <w:pPr>
            <w:pStyle w:val="TOC3"/>
            <w:tabs>
              <w:tab w:val="left" w:pos="1320"/>
              <w:tab w:val="right" w:leader="dot" w:pos="9350"/>
            </w:tabs>
            <w:rPr>
              <w:del w:id="100" w:author="duncan bees" w:date="2020-07-21T15:14:00Z"/>
              <w:noProof/>
            </w:rPr>
          </w:pPr>
          <w:del w:id="101" w:author="duncan bees" w:date="2020-07-21T15:14:00Z">
            <w:r w:rsidDel="00BE6F8D">
              <w:rPr>
                <w:noProof/>
              </w:rPr>
              <w:fldChar w:fldCharType="begin"/>
            </w:r>
            <w:r w:rsidDel="00BE6F8D">
              <w:rPr>
                <w:noProof/>
              </w:rPr>
              <w:delInstrText xml:space="preserve"> HYPERLINK \l "_Toc45632530" \h </w:delInstrText>
            </w:r>
            <w:r w:rsidDel="00BE6F8D">
              <w:rPr>
                <w:noProof/>
              </w:rPr>
              <w:fldChar w:fldCharType="separate"/>
            </w:r>
          </w:del>
          <w:ins w:id="102" w:author="duncan bees" w:date="2020-07-21T15:14:00Z">
            <w:r w:rsidR="00BE6F8D">
              <w:rPr>
                <w:b/>
                <w:bCs/>
                <w:noProof/>
                <w:lang w:val="en-US"/>
              </w:rPr>
              <w:t>Error! Hyperlink reference not valid.</w:t>
            </w:r>
          </w:ins>
          <w:del w:id="103" w:author="duncan bees" w:date="2020-07-21T15:14:00Z">
            <w:r w:rsidR="00445F15" w:rsidDel="00BE6F8D">
              <w:rPr>
                <w:rStyle w:val="IndexLink"/>
                <w:noProof/>
              </w:rPr>
              <w:delText>1.2.1</w:delText>
            </w:r>
            <w:r w:rsidDel="00BE6F8D">
              <w:rPr>
                <w:rStyle w:val="IndexLink"/>
                <w:noProof/>
              </w:rPr>
              <w:fldChar w:fldCharType="end"/>
            </w:r>
            <w:r w:rsidDel="00BE6F8D">
              <w:rPr>
                <w:noProof/>
              </w:rPr>
              <w:fldChar w:fldCharType="begin"/>
            </w:r>
            <w:r w:rsidDel="00BE6F8D">
              <w:rPr>
                <w:noProof/>
              </w:rPr>
              <w:delInstrText xml:space="preserve"> HYPERLINK \l "_Toc45632530" \h </w:delInstrText>
            </w:r>
            <w:r w:rsidDel="00BE6F8D">
              <w:rPr>
                <w:noProof/>
              </w:rPr>
              <w:fldChar w:fldCharType="separate"/>
            </w:r>
          </w:del>
          <w:ins w:id="104" w:author="duncan bees" w:date="2020-07-21T15:14:00Z">
            <w:r w:rsidR="00BE6F8D">
              <w:rPr>
                <w:b/>
                <w:bCs/>
                <w:noProof/>
                <w:lang w:val="en-US"/>
              </w:rPr>
              <w:t>Error! Hyperlink reference not valid.</w:t>
            </w:r>
          </w:ins>
          <w:del w:id="105" w:author="duncan bees" w:date="2020-07-21T15:14:00Z">
            <w:r w:rsidR="00445F15" w:rsidDel="00BE6F8D">
              <w:rPr>
                <w:noProof/>
                <w:webHidden/>
              </w:rPr>
              <w:fldChar w:fldCharType="begin"/>
            </w:r>
            <w:r w:rsidR="00445F15" w:rsidDel="00BE6F8D">
              <w:rPr>
                <w:noProof/>
                <w:webHidden/>
              </w:rPr>
              <w:delInstrText>PAGEREF _Toc45632530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"_Toc45632530" \h </w:delInstrText>
            </w:r>
            <w:r w:rsidDel="00BE6F8D">
              <w:rPr>
                <w:noProof/>
              </w:rPr>
              <w:fldChar w:fldCharType="separate"/>
            </w:r>
          </w:del>
          <w:ins w:id="106" w:author="duncan bees" w:date="2020-07-21T15:14:00Z">
            <w:r w:rsidR="00BE6F8D">
              <w:rPr>
                <w:b/>
                <w:bCs/>
                <w:noProof/>
                <w:lang w:val="en-US"/>
              </w:rPr>
              <w:t>Error! Hyperlink reference not valid.</w:t>
            </w:r>
          </w:ins>
          <w:del w:id="107" w:author="duncan bees" w:date="2020-07-21T15:14:00Z">
            <w:r w:rsidR="00445F15" w:rsidDel="00BE6F8D">
              <w:rPr>
                <w:noProof/>
                <w:webHidden/>
              </w:rPr>
              <w:fldChar w:fldCharType="begin"/>
            </w:r>
            <w:r w:rsidR="00445F15" w:rsidDel="00BE6F8D">
              <w:rPr>
                <w:noProof/>
                <w:webHidden/>
              </w:rPr>
              <w:delInstrText>PAGEREF _Toc45632530 \h</w:delInstrText>
            </w:r>
            <w:r w:rsidR="00445F15" w:rsidDel="00BE6F8D">
              <w:rPr>
                <w:noProof/>
                <w:webHidden/>
              </w:rPr>
            </w:r>
            <w:r w:rsidR="00445F15" w:rsidDel="00BE6F8D">
              <w:rPr>
                <w:noProof/>
                <w:webHidden/>
              </w:rPr>
              <w:fldChar w:fldCharType="separate"/>
            </w:r>
            <w:r w:rsidR="00445F15" w:rsidDel="00BE6F8D">
              <w:rPr>
                <w:rStyle w:val="IndexLink"/>
                <w:noProof/>
              </w:rPr>
              <w:delText>OpenHW Technical Projects (OTP)</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"_Toc45632530" \h </w:delInstrText>
            </w:r>
            <w:r w:rsidDel="00BE6F8D">
              <w:rPr>
                <w:noProof/>
              </w:rPr>
              <w:fldChar w:fldCharType="separate"/>
            </w:r>
          </w:del>
          <w:ins w:id="108" w:author="duncan bees" w:date="2020-07-21T15:14:00Z">
            <w:r w:rsidR="00BE6F8D">
              <w:rPr>
                <w:b/>
                <w:bCs/>
                <w:noProof/>
                <w:lang w:val="en-US"/>
              </w:rPr>
              <w:t>Error! Hyperlink reference not valid.</w:t>
            </w:r>
          </w:ins>
          <w:del w:id="109" w:author="duncan bees" w:date="2020-07-21T15:14:00Z">
            <w:r w:rsidR="00445F15" w:rsidDel="00BE6F8D">
              <w:rPr>
                <w:noProof/>
                <w:webHidden/>
              </w:rPr>
              <w:fldChar w:fldCharType="begin"/>
            </w:r>
            <w:r w:rsidR="00445F15" w:rsidDel="00BE6F8D">
              <w:rPr>
                <w:noProof/>
                <w:webHidden/>
              </w:rPr>
              <w:delInstrText>PAGEREF _Toc45632530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227C1BB2" w14:textId="5FF51ED1" w:rsidR="00AC4529" w:rsidDel="00BE6F8D" w:rsidRDefault="00F92B8F">
          <w:pPr>
            <w:pStyle w:val="TOC3"/>
            <w:tabs>
              <w:tab w:val="left" w:pos="1320"/>
              <w:tab w:val="right" w:leader="dot" w:pos="9350"/>
            </w:tabs>
            <w:rPr>
              <w:del w:id="110" w:author="duncan bees" w:date="2020-07-21T15:14:00Z"/>
              <w:noProof/>
            </w:rPr>
          </w:pPr>
          <w:del w:id="111" w:author="duncan bees" w:date="2020-07-21T15:14:00Z">
            <w:r w:rsidDel="00BE6F8D">
              <w:rPr>
                <w:noProof/>
              </w:rPr>
              <w:fldChar w:fldCharType="begin"/>
            </w:r>
            <w:r w:rsidDel="00BE6F8D">
              <w:rPr>
                <w:noProof/>
              </w:rPr>
              <w:delInstrText xml:space="preserve"> HYPERLINK \l "_Toc45632531" \h </w:delInstrText>
            </w:r>
            <w:r w:rsidDel="00BE6F8D">
              <w:rPr>
                <w:noProof/>
              </w:rPr>
              <w:fldChar w:fldCharType="separate"/>
            </w:r>
          </w:del>
          <w:ins w:id="112" w:author="duncan bees" w:date="2020-07-21T15:14:00Z">
            <w:r w:rsidR="00BE6F8D">
              <w:rPr>
                <w:b/>
                <w:bCs/>
                <w:noProof/>
                <w:lang w:val="en-US"/>
              </w:rPr>
              <w:t>Error! Hyperlink reference not valid.</w:t>
            </w:r>
          </w:ins>
          <w:del w:id="113" w:author="duncan bees" w:date="2020-07-21T15:14:00Z">
            <w:r w:rsidR="00445F15" w:rsidDel="00BE6F8D">
              <w:rPr>
                <w:rStyle w:val="IndexLink"/>
                <w:noProof/>
              </w:rPr>
              <w:delText>1.2.2</w:delText>
            </w:r>
            <w:r w:rsidDel="00BE6F8D">
              <w:rPr>
                <w:rStyle w:val="IndexLink"/>
                <w:noProof/>
              </w:rPr>
              <w:fldChar w:fldCharType="end"/>
            </w:r>
            <w:r w:rsidDel="00BE6F8D">
              <w:rPr>
                <w:noProof/>
              </w:rPr>
              <w:fldChar w:fldCharType="begin"/>
            </w:r>
            <w:r w:rsidDel="00BE6F8D">
              <w:rPr>
                <w:noProof/>
              </w:rPr>
              <w:delInstrText xml:space="preserve"> HYPERLINK \l "_Toc45632531" \h </w:delInstrText>
            </w:r>
            <w:r w:rsidDel="00BE6F8D">
              <w:rPr>
                <w:noProof/>
              </w:rPr>
              <w:fldChar w:fldCharType="separate"/>
            </w:r>
          </w:del>
          <w:ins w:id="114" w:author="duncan bees" w:date="2020-07-21T15:14:00Z">
            <w:r w:rsidR="00BE6F8D">
              <w:rPr>
                <w:b/>
                <w:bCs/>
                <w:noProof/>
                <w:lang w:val="en-US"/>
              </w:rPr>
              <w:t>Error! Hyperlink reference not valid.</w:t>
            </w:r>
          </w:ins>
          <w:del w:id="115" w:author="duncan bees" w:date="2020-07-21T15:14:00Z">
            <w:r w:rsidR="00445F15" w:rsidDel="00BE6F8D">
              <w:rPr>
                <w:noProof/>
                <w:webHidden/>
              </w:rPr>
              <w:fldChar w:fldCharType="begin"/>
            </w:r>
            <w:r w:rsidR="00445F15" w:rsidDel="00BE6F8D">
              <w:rPr>
                <w:noProof/>
                <w:webHidden/>
              </w:rPr>
              <w:delInstrText>PAGEREF _Toc45632531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"_Toc45632531" \h </w:delInstrText>
            </w:r>
            <w:r w:rsidDel="00BE6F8D">
              <w:rPr>
                <w:noProof/>
              </w:rPr>
              <w:fldChar w:fldCharType="separate"/>
            </w:r>
          </w:del>
          <w:ins w:id="116" w:author="duncan bees" w:date="2020-07-21T15:14:00Z">
            <w:r w:rsidR="00BE6F8D">
              <w:rPr>
                <w:b/>
                <w:bCs/>
                <w:noProof/>
                <w:lang w:val="en-US"/>
              </w:rPr>
              <w:t>Error! Hyperlink reference not valid.</w:t>
            </w:r>
          </w:ins>
          <w:del w:id="117" w:author="duncan bees" w:date="2020-07-21T15:14:00Z">
            <w:r w:rsidR="00445F15" w:rsidDel="00BE6F8D">
              <w:rPr>
                <w:noProof/>
                <w:webHidden/>
              </w:rPr>
              <w:fldChar w:fldCharType="begin"/>
            </w:r>
            <w:r w:rsidR="00445F15" w:rsidDel="00BE6F8D">
              <w:rPr>
                <w:noProof/>
                <w:webHidden/>
              </w:rPr>
              <w:delInstrText>PAGEREF _Toc45632531 \h</w:delInstrText>
            </w:r>
            <w:r w:rsidR="00445F15" w:rsidDel="00BE6F8D">
              <w:rPr>
                <w:noProof/>
                <w:webHidden/>
              </w:rPr>
            </w:r>
            <w:r w:rsidR="00445F15" w:rsidDel="00BE6F8D">
              <w:rPr>
                <w:noProof/>
                <w:webHidden/>
              </w:rPr>
              <w:fldChar w:fldCharType="separate"/>
            </w:r>
            <w:r w:rsidR="00445F15" w:rsidDel="00BE6F8D">
              <w:rPr>
                <w:rStyle w:val="IndexLink"/>
                <w:noProof/>
              </w:rPr>
              <w:delText>OpenHW Specification Projects (OSP).</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"_Toc45632531" \h </w:delInstrText>
            </w:r>
            <w:r w:rsidDel="00BE6F8D">
              <w:rPr>
                <w:noProof/>
              </w:rPr>
              <w:fldChar w:fldCharType="separate"/>
            </w:r>
          </w:del>
          <w:ins w:id="118" w:author="duncan bees" w:date="2020-07-21T15:14:00Z">
            <w:r w:rsidR="00BE6F8D">
              <w:rPr>
                <w:b/>
                <w:bCs/>
                <w:noProof/>
                <w:lang w:val="en-US"/>
              </w:rPr>
              <w:t>Error! Hyperlink reference not valid.</w:t>
            </w:r>
          </w:ins>
          <w:del w:id="119" w:author="duncan bees" w:date="2020-07-21T15:14:00Z">
            <w:r w:rsidR="00445F15" w:rsidDel="00BE6F8D">
              <w:rPr>
                <w:noProof/>
                <w:webHidden/>
              </w:rPr>
              <w:fldChar w:fldCharType="begin"/>
            </w:r>
            <w:r w:rsidR="00445F15" w:rsidDel="00BE6F8D">
              <w:rPr>
                <w:noProof/>
                <w:webHidden/>
              </w:rPr>
              <w:delInstrText>PAGEREF _Toc45632531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0E3F43D3" w14:textId="5F2F36E5" w:rsidR="00AC4529" w:rsidDel="00BE6F8D" w:rsidRDefault="00F92B8F">
          <w:pPr>
            <w:pStyle w:val="TOC2"/>
            <w:tabs>
              <w:tab w:val="left" w:pos="880"/>
              <w:tab w:val="right" w:leader="dot" w:pos="9350"/>
            </w:tabs>
            <w:rPr>
              <w:del w:id="120" w:author="duncan bees" w:date="2020-07-21T15:14:00Z"/>
              <w:noProof/>
            </w:rPr>
          </w:pPr>
          <w:del w:id="121" w:author="duncan bees" w:date="2020-07-21T15:14:00Z">
            <w:r w:rsidDel="00BE6F8D">
              <w:rPr>
                <w:noProof/>
              </w:rPr>
              <w:fldChar w:fldCharType="begin"/>
            </w:r>
            <w:r w:rsidDel="00BE6F8D">
              <w:rPr>
                <w:noProof/>
              </w:rPr>
              <w:delInstrText xml:space="preserve"> HYPERLINK \l "_Toc45632532" \h </w:delInstrText>
            </w:r>
            <w:r w:rsidDel="00BE6F8D">
              <w:rPr>
                <w:noProof/>
              </w:rPr>
              <w:fldChar w:fldCharType="separate"/>
            </w:r>
          </w:del>
          <w:ins w:id="122" w:author="duncan bees" w:date="2020-07-21T15:14:00Z">
            <w:r w:rsidR="00BE6F8D">
              <w:rPr>
                <w:b/>
                <w:bCs/>
                <w:noProof/>
                <w:lang w:val="en-US"/>
              </w:rPr>
              <w:t>Error! Hyperlink reference not valid.</w:t>
            </w:r>
          </w:ins>
          <w:del w:id="123" w:author="duncan bees" w:date="2020-07-21T15:14:00Z">
            <w:r w:rsidR="00445F15" w:rsidDel="00BE6F8D">
              <w:rPr>
                <w:rStyle w:val="IndexLink"/>
                <w:noProof/>
              </w:rPr>
              <w:delText>1.3</w:delText>
            </w:r>
            <w:r w:rsidDel="00BE6F8D">
              <w:rPr>
                <w:rStyle w:val="IndexLink"/>
                <w:noProof/>
              </w:rPr>
              <w:fldChar w:fldCharType="end"/>
            </w:r>
            <w:r w:rsidDel="00BE6F8D">
              <w:rPr>
                <w:noProof/>
              </w:rPr>
              <w:fldChar w:fldCharType="begin"/>
            </w:r>
            <w:r w:rsidDel="00BE6F8D">
              <w:rPr>
                <w:noProof/>
              </w:rPr>
              <w:delInstrText xml:space="preserve"> HYPERLINK \l "_Toc45632532" \h </w:delInstrText>
            </w:r>
            <w:r w:rsidDel="00BE6F8D">
              <w:rPr>
                <w:noProof/>
              </w:rPr>
              <w:fldChar w:fldCharType="separate"/>
            </w:r>
          </w:del>
          <w:ins w:id="124" w:author="duncan bees" w:date="2020-07-21T15:14:00Z">
            <w:r w:rsidR="00BE6F8D">
              <w:rPr>
                <w:b/>
                <w:bCs/>
                <w:noProof/>
                <w:lang w:val="en-US"/>
              </w:rPr>
              <w:t>Error! Hyperlink reference not valid.</w:t>
            </w:r>
          </w:ins>
          <w:del w:id="125" w:author="duncan bees" w:date="2020-07-21T15:14:00Z">
            <w:r w:rsidR="00445F15" w:rsidDel="00BE6F8D">
              <w:rPr>
                <w:noProof/>
                <w:webHidden/>
              </w:rPr>
              <w:fldChar w:fldCharType="begin"/>
            </w:r>
            <w:r w:rsidR="00445F15" w:rsidDel="00BE6F8D">
              <w:rPr>
                <w:noProof/>
                <w:webHidden/>
              </w:rPr>
              <w:delInstrText>PAGEREF _Toc45632532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"_Toc45632532" \h </w:delInstrText>
            </w:r>
            <w:r w:rsidDel="00BE6F8D">
              <w:rPr>
                <w:noProof/>
              </w:rPr>
              <w:fldChar w:fldCharType="separate"/>
            </w:r>
          </w:del>
          <w:ins w:id="126" w:author="duncan bees" w:date="2020-07-21T15:14:00Z">
            <w:r w:rsidR="00BE6F8D">
              <w:rPr>
                <w:b/>
                <w:bCs/>
                <w:noProof/>
                <w:lang w:val="en-US"/>
              </w:rPr>
              <w:t>Error! Hyperlink reference not valid.</w:t>
            </w:r>
          </w:ins>
          <w:del w:id="127" w:author="duncan bees" w:date="2020-07-21T15:14:00Z">
            <w:r w:rsidR="00445F15" w:rsidDel="00BE6F8D">
              <w:rPr>
                <w:noProof/>
                <w:webHidden/>
              </w:rPr>
              <w:fldChar w:fldCharType="begin"/>
            </w:r>
            <w:r w:rsidR="00445F15" w:rsidDel="00BE6F8D">
              <w:rPr>
                <w:noProof/>
                <w:webHidden/>
              </w:rPr>
              <w:delInstrText>PAGEREF _Toc45632532 \h</w:delInstrText>
            </w:r>
            <w:r w:rsidR="00445F15" w:rsidDel="00BE6F8D">
              <w:rPr>
                <w:noProof/>
                <w:webHidden/>
              </w:rPr>
            </w:r>
            <w:r w:rsidR="00445F15" w:rsidDel="00BE6F8D">
              <w:rPr>
                <w:noProof/>
                <w:webHidden/>
              </w:rPr>
              <w:fldChar w:fldCharType="separate"/>
            </w:r>
            <w:r w:rsidR="00445F15" w:rsidDel="00BE6F8D">
              <w:rPr>
                <w:rStyle w:val="IndexLink"/>
                <w:noProof/>
              </w:rPr>
              <w:delText>OTP Project Gates and Milestones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"_Toc45632532" \h </w:delInstrText>
            </w:r>
            <w:r w:rsidDel="00BE6F8D">
              <w:rPr>
                <w:noProof/>
              </w:rPr>
              <w:fldChar w:fldCharType="separate"/>
            </w:r>
          </w:del>
          <w:ins w:id="128" w:author="duncan bees" w:date="2020-07-21T15:14:00Z">
            <w:r w:rsidR="00BE6F8D">
              <w:rPr>
                <w:b/>
                <w:bCs/>
                <w:noProof/>
                <w:lang w:val="en-US"/>
              </w:rPr>
              <w:t>Error! Hyperlink reference not valid.</w:t>
            </w:r>
          </w:ins>
          <w:del w:id="129" w:author="duncan bees" w:date="2020-07-21T15:14:00Z">
            <w:r w:rsidR="00445F15" w:rsidDel="00BE6F8D">
              <w:rPr>
                <w:noProof/>
                <w:webHidden/>
              </w:rPr>
              <w:fldChar w:fldCharType="begin"/>
            </w:r>
            <w:r w:rsidR="00445F15" w:rsidDel="00BE6F8D">
              <w:rPr>
                <w:noProof/>
                <w:webHidden/>
              </w:rPr>
              <w:delInstrText>PAGEREF _Toc45632532 \h</w:delInstrText>
            </w:r>
            <w:r w:rsidR="00445F15" w:rsidDel="00BE6F8D">
              <w:rPr>
                <w:noProof/>
                <w:webHidden/>
              </w:rPr>
            </w:r>
            <w:r w:rsidR="00445F15" w:rsidDel="00BE6F8D">
              <w:rPr>
                <w:noProof/>
                <w:webHidden/>
              </w:rPr>
              <w:fldChar w:fldCharType="separate"/>
            </w:r>
            <w:r w:rsidR="00445F15" w:rsidDel="00BE6F8D">
              <w:rPr>
                <w:rStyle w:val="IndexLink"/>
                <w:noProof/>
              </w:rPr>
              <w:tab/>
              <w:delText>3</w:delText>
            </w:r>
            <w:r w:rsidR="00445F15" w:rsidDel="00BE6F8D">
              <w:rPr>
                <w:noProof/>
                <w:webHidden/>
              </w:rPr>
              <w:fldChar w:fldCharType="end"/>
            </w:r>
            <w:r w:rsidDel="00BE6F8D">
              <w:rPr>
                <w:noProof/>
              </w:rPr>
              <w:fldChar w:fldCharType="end"/>
            </w:r>
          </w:del>
        </w:p>
        <w:p w14:paraId="2C19A60F" w14:textId="70CF594A" w:rsidR="00AC4529" w:rsidDel="00BE6F8D" w:rsidRDefault="00F92B8F">
          <w:pPr>
            <w:pStyle w:val="TOC3"/>
            <w:tabs>
              <w:tab w:val="left" w:pos="1320"/>
              <w:tab w:val="right" w:leader="dot" w:pos="9350"/>
            </w:tabs>
            <w:rPr>
              <w:del w:id="130" w:author="duncan bees" w:date="2020-07-21T15:14:00Z"/>
              <w:noProof/>
            </w:rPr>
          </w:pPr>
          <w:del w:id="131" w:author="duncan bees" w:date="2020-07-21T15:14:00Z">
            <w:r w:rsidDel="00BE6F8D">
              <w:rPr>
                <w:noProof/>
              </w:rPr>
              <w:fldChar w:fldCharType="begin"/>
            </w:r>
            <w:r w:rsidDel="00BE6F8D">
              <w:rPr>
                <w:noProof/>
              </w:rPr>
              <w:delInstrText xml:space="preserve"> HYPERLINK \l "_Toc45632533" \h </w:delInstrText>
            </w:r>
            <w:r w:rsidDel="00BE6F8D">
              <w:rPr>
                <w:noProof/>
              </w:rPr>
              <w:fldChar w:fldCharType="separate"/>
            </w:r>
          </w:del>
          <w:ins w:id="132" w:author="duncan bees" w:date="2020-07-21T15:14:00Z">
            <w:r w:rsidR="00BE6F8D">
              <w:rPr>
                <w:b/>
                <w:bCs/>
                <w:noProof/>
                <w:lang w:val="en-US"/>
              </w:rPr>
              <w:t>Error! Hyperlink reference not valid.</w:t>
            </w:r>
          </w:ins>
          <w:del w:id="133" w:author="duncan bees" w:date="2020-07-21T15:14:00Z">
            <w:r w:rsidR="00445F15" w:rsidDel="00BE6F8D">
              <w:rPr>
                <w:rStyle w:val="IndexLink"/>
                <w:noProof/>
              </w:rPr>
              <w:delText>1.3.1</w:delText>
            </w:r>
            <w:r w:rsidDel="00BE6F8D">
              <w:rPr>
                <w:rStyle w:val="IndexLink"/>
                <w:noProof/>
              </w:rPr>
              <w:fldChar w:fldCharType="end"/>
            </w:r>
            <w:r w:rsidDel="00BE6F8D">
              <w:rPr>
                <w:noProof/>
              </w:rPr>
              <w:fldChar w:fldCharType="begin"/>
            </w:r>
            <w:r w:rsidDel="00BE6F8D">
              <w:rPr>
                <w:noProof/>
              </w:rPr>
              <w:delInstrText xml:space="preserve"> HYPERLINK \l "_Toc45632533" \h </w:delInstrText>
            </w:r>
            <w:r w:rsidDel="00BE6F8D">
              <w:rPr>
                <w:noProof/>
              </w:rPr>
              <w:fldChar w:fldCharType="separate"/>
            </w:r>
          </w:del>
          <w:ins w:id="134" w:author="duncan bees" w:date="2020-07-21T15:14:00Z">
            <w:r w:rsidR="00BE6F8D">
              <w:rPr>
                <w:b/>
                <w:bCs/>
                <w:noProof/>
                <w:lang w:val="en-US"/>
              </w:rPr>
              <w:t>Error! Hyperlink reference not valid.</w:t>
            </w:r>
          </w:ins>
          <w:del w:id="135" w:author="duncan bees" w:date="2020-07-21T15:14:00Z">
            <w:r w:rsidR="00445F15" w:rsidDel="00BE6F8D">
              <w:rPr>
                <w:noProof/>
                <w:webHidden/>
              </w:rPr>
              <w:fldChar w:fldCharType="begin"/>
            </w:r>
            <w:r w:rsidR="00445F15" w:rsidDel="00BE6F8D">
              <w:rPr>
                <w:noProof/>
                <w:webHidden/>
              </w:rPr>
              <w:delInstrText>PAGEREF _Toc45632533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"_Toc45632533" \h </w:delInstrText>
            </w:r>
            <w:r w:rsidDel="00BE6F8D">
              <w:rPr>
                <w:noProof/>
              </w:rPr>
              <w:fldChar w:fldCharType="separate"/>
            </w:r>
          </w:del>
          <w:ins w:id="136" w:author="duncan bees" w:date="2020-07-21T15:14:00Z">
            <w:r w:rsidR="00BE6F8D">
              <w:rPr>
                <w:b/>
                <w:bCs/>
                <w:noProof/>
                <w:lang w:val="en-US"/>
              </w:rPr>
              <w:t>Error! Hyperlink reference not valid.</w:t>
            </w:r>
          </w:ins>
          <w:del w:id="137" w:author="duncan bees" w:date="2020-07-21T15:14:00Z">
            <w:r w:rsidR="00445F15" w:rsidDel="00BE6F8D">
              <w:rPr>
                <w:noProof/>
                <w:webHidden/>
              </w:rPr>
              <w:fldChar w:fldCharType="begin"/>
            </w:r>
            <w:r w:rsidR="00445F15" w:rsidDel="00BE6F8D">
              <w:rPr>
                <w:noProof/>
                <w:webHidden/>
              </w:rPr>
              <w:delInstrText>PAGEREF _Toc45632533 \h</w:delInstrText>
            </w:r>
            <w:r w:rsidR="00445F15" w:rsidDel="00BE6F8D">
              <w:rPr>
                <w:noProof/>
                <w:webHidden/>
              </w:rPr>
            </w:r>
            <w:r w:rsidR="00445F15" w:rsidDel="00BE6F8D">
              <w:rPr>
                <w:noProof/>
                <w:webHidden/>
              </w:rPr>
              <w:fldChar w:fldCharType="separate"/>
            </w:r>
            <w:r w:rsidR="00445F15" w:rsidDel="00BE6F8D">
              <w:rPr>
                <w:rStyle w:val="IndexLink"/>
                <w:noProof/>
              </w:rPr>
              <w:delText>Project Gates for OTP</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"_Toc45632533" \h </w:delInstrText>
            </w:r>
            <w:r w:rsidDel="00BE6F8D">
              <w:rPr>
                <w:noProof/>
              </w:rPr>
              <w:fldChar w:fldCharType="separate"/>
            </w:r>
          </w:del>
          <w:ins w:id="138" w:author="duncan bees" w:date="2020-07-21T15:14:00Z">
            <w:r w:rsidR="00BE6F8D">
              <w:rPr>
                <w:b/>
                <w:bCs/>
                <w:noProof/>
                <w:lang w:val="en-US"/>
              </w:rPr>
              <w:t>Error! Hyperlink reference not valid.</w:t>
            </w:r>
          </w:ins>
          <w:del w:id="139" w:author="duncan bees" w:date="2020-07-21T15:14:00Z">
            <w:r w:rsidR="00445F15" w:rsidDel="00BE6F8D">
              <w:rPr>
                <w:noProof/>
                <w:webHidden/>
              </w:rPr>
              <w:fldChar w:fldCharType="begin"/>
            </w:r>
            <w:r w:rsidR="00445F15" w:rsidDel="00BE6F8D">
              <w:rPr>
                <w:noProof/>
                <w:webHidden/>
              </w:rPr>
              <w:delInstrText>PAGEREF _Toc45632533 \h</w:delInstrText>
            </w:r>
            <w:r w:rsidR="00445F15" w:rsidDel="00BE6F8D">
              <w:rPr>
                <w:noProof/>
                <w:webHidden/>
              </w:rPr>
            </w:r>
            <w:r w:rsidR="00445F15" w:rsidDel="00BE6F8D">
              <w:rPr>
                <w:noProof/>
                <w:webHidden/>
              </w:rPr>
              <w:fldChar w:fldCharType="separate"/>
            </w:r>
            <w:r w:rsidR="00445F15" w:rsidDel="00BE6F8D">
              <w:rPr>
                <w:rStyle w:val="IndexLink"/>
                <w:noProof/>
              </w:rPr>
              <w:tab/>
              <w:delText>4</w:delText>
            </w:r>
            <w:r w:rsidR="00445F15" w:rsidDel="00BE6F8D">
              <w:rPr>
                <w:noProof/>
                <w:webHidden/>
              </w:rPr>
              <w:fldChar w:fldCharType="end"/>
            </w:r>
            <w:r w:rsidDel="00BE6F8D">
              <w:rPr>
                <w:noProof/>
              </w:rPr>
              <w:fldChar w:fldCharType="end"/>
            </w:r>
          </w:del>
        </w:p>
        <w:p w14:paraId="6F044DF6" w14:textId="3C981D5B" w:rsidR="00AC4529" w:rsidDel="00BE6F8D" w:rsidRDefault="00F92B8F">
          <w:pPr>
            <w:pStyle w:val="TOC3"/>
            <w:tabs>
              <w:tab w:val="left" w:pos="1320"/>
              <w:tab w:val="right" w:leader="dot" w:pos="9350"/>
            </w:tabs>
            <w:rPr>
              <w:del w:id="140" w:author="duncan bees" w:date="2020-07-21T15:14:00Z"/>
              <w:noProof/>
            </w:rPr>
          </w:pPr>
          <w:del w:id="141" w:author="duncan bees" w:date="2020-07-21T15:14:00Z">
            <w:r w:rsidDel="00BE6F8D">
              <w:rPr>
                <w:noProof/>
              </w:rPr>
              <w:fldChar w:fldCharType="begin"/>
            </w:r>
            <w:r w:rsidDel="00BE6F8D">
              <w:rPr>
                <w:noProof/>
              </w:rPr>
              <w:delInstrText xml:space="preserve"> HYPERLINK \l "_Toc45632534" \h </w:delInstrText>
            </w:r>
            <w:r w:rsidDel="00BE6F8D">
              <w:rPr>
                <w:noProof/>
              </w:rPr>
              <w:fldChar w:fldCharType="separate"/>
            </w:r>
          </w:del>
          <w:ins w:id="142" w:author="duncan bees" w:date="2020-07-21T15:14:00Z">
            <w:r w:rsidR="00BE6F8D">
              <w:rPr>
                <w:b/>
                <w:bCs/>
                <w:noProof/>
                <w:lang w:val="en-US"/>
              </w:rPr>
              <w:t>Error! Hyperlink reference not valid.</w:t>
            </w:r>
          </w:ins>
          <w:del w:id="143" w:author="duncan bees" w:date="2020-07-21T15:14:00Z">
            <w:r w:rsidR="00445F15" w:rsidDel="00BE6F8D">
              <w:rPr>
                <w:rStyle w:val="IndexLink"/>
                <w:noProof/>
              </w:rPr>
              <w:delText>1.3.2</w:delText>
            </w:r>
            <w:r w:rsidDel="00BE6F8D">
              <w:rPr>
                <w:rStyle w:val="IndexLink"/>
                <w:noProof/>
              </w:rPr>
              <w:fldChar w:fldCharType="end"/>
            </w:r>
            <w:r w:rsidDel="00BE6F8D">
              <w:rPr>
                <w:noProof/>
              </w:rPr>
              <w:fldChar w:fldCharType="begin"/>
            </w:r>
            <w:r w:rsidDel="00BE6F8D">
              <w:rPr>
                <w:noProof/>
              </w:rPr>
              <w:delInstrText xml:space="preserve"> HYPERLINK \l "_Toc45632534" \h </w:delInstrText>
            </w:r>
            <w:r w:rsidDel="00BE6F8D">
              <w:rPr>
                <w:noProof/>
              </w:rPr>
              <w:fldChar w:fldCharType="separate"/>
            </w:r>
          </w:del>
          <w:ins w:id="144" w:author="duncan bees" w:date="2020-07-21T15:14:00Z">
            <w:r w:rsidR="00BE6F8D">
              <w:rPr>
                <w:b/>
                <w:bCs/>
                <w:noProof/>
                <w:lang w:val="en-US"/>
              </w:rPr>
              <w:t>Error! Hyperlink reference not valid.</w:t>
            </w:r>
          </w:ins>
          <w:del w:id="145" w:author="duncan bees" w:date="2020-07-21T15:14:00Z">
            <w:r w:rsidR="00445F15" w:rsidDel="00BE6F8D">
              <w:rPr>
                <w:noProof/>
                <w:webHidden/>
              </w:rPr>
              <w:fldChar w:fldCharType="begin"/>
            </w:r>
            <w:r w:rsidR="00445F15" w:rsidDel="00BE6F8D">
              <w:rPr>
                <w:noProof/>
                <w:webHidden/>
              </w:rPr>
              <w:delInstrText>PAGEREF _Toc45632534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"_Toc45632534" \h </w:delInstrText>
            </w:r>
            <w:r w:rsidDel="00BE6F8D">
              <w:rPr>
                <w:noProof/>
              </w:rPr>
              <w:fldChar w:fldCharType="separate"/>
            </w:r>
          </w:del>
          <w:ins w:id="146" w:author="duncan bees" w:date="2020-07-21T15:14:00Z">
            <w:r w:rsidR="00BE6F8D">
              <w:rPr>
                <w:b/>
                <w:bCs/>
                <w:noProof/>
                <w:lang w:val="en-US"/>
              </w:rPr>
              <w:t>Error! Hyperlink reference not valid.</w:t>
            </w:r>
          </w:ins>
          <w:del w:id="147" w:author="duncan bees" w:date="2020-07-21T15:14:00Z">
            <w:r w:rsidR="00445F15" w:rsidDel="00BE6F8D">
              <w:rPr>
                <w:noProof/>
                <w:webHidden/>
              </w:rPr>
              <w:fldChar w:fldCharType="begin"/>
            </w:r>
            <w:r w:rsidR="00445F15" w:rsidDel="00BE6F8D">
              <w:rPr>
                <w:noProof/>
                <w:webHidden/>
              </w:rPr>
              <w:delInstrText>PAGEREF _Toc45632534 \h</w:delInstrText>
            </w:r>
            <w:r w:rsidR="00445F15" w:rsidDel="00BE6F8D">
              <w:rPr>
                <w:noProof/>
                <w:webHidden/>
              </w:rPr>
            </w:r>
            <w:r w:rsidR="00445F15" w:rsidDel="00BE6F8D">
              <w:rPr>
                <w:noProof/>
                <w:webHidden/>
              </w:rPr>
              <w:fldChar w:fldCharType="separate"/>
            </w:r>
            <w:r w:rsidR="00445F15" w:rsidDel="00BE6F8D">
              <w:rPr>
                <w:rStyle w:val="IndexLink"/>
                <w:noProof/>
              </w:rPr>
              <w:delText>Technical Milestones Examples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"_Toc45632534" \h </w:delInstrText>
            </w:r>
            <w:r w:rsidDel="00BE6F8D">
              <w:rPr>
                <w:noProof/>
              </w:rPr>
              <w:fldChar w:fldCharType="separate"/>
            </w:r>
          </w:del>
          <w:ins w:id="148" w:author="duncan bees" w:date="2020-07-21T15:14:00Z">
            <w:r w:rsidR="00BE6F8D">
              <w:rPr>
                <w:b/>
                <w:bCs/>
                <w:noProof/>
                <w:lang w:val="en-US"/>
              </w:rPr>
              <w:t>Error! Hyperlink reference not valid.</w:t>
            </w:r>
          </w:ins>
          <w:del w:id="149" w:author="duncan bees" w:date="2020-07-21T15:14:00Z">
            <w:r w:rsidR="00445F15" w:rsidDel="00BE6F8D">
              <w:rPr>
                <w:noProof/>
                <w:webHidden/>
              </w:rPr>
              <w:fldChar w:fldCharType="begin"/>
            </w:r>
            <w:r w:rsidR="00445F15" w:rsidDel="00BE6F8D">
              <w:rPr>
                <w:noProof/>
                <w:webHidden/>
              </w:rPr>
              <w:delInstrText>PAGEREF _Toc45632534 \h</w:delInstrText>
            </w:r>
            <w:r w:rsidR="00445F15" w:rsidDel="00BE6F8D">
              <w:rPr>
                <w:noProof/>
                <w:webHidden/>
              </w:rPr>
            </w:r>
            <w:r w:rsidR="00445F15" w:rsidDel="00BE6F8D">
              <w:rPr>
                <w:noProof/>
                <w:webHidden/>
              </w:rPr>
              <w:fldChar w:fldCharType="separate"/>
            </w:r>
            <w:r w:rsidR="00445F15" w:rsidDel="00BE6F8D">
              <w:rPr>
                <w:rStyle w:val="IndexLink"/>
                <w:noProof/>
              </w:rPr>
              <w:tab/>
              <w:delText>6</w:delText>
            </w:r>
            <w:r w:rsidR="00445F15" w:rsidDel="00BE6F8D">
              <w:rPr>
                <w:noProof/>
                <w:webHidden/>
              </w:rPr>
              <w:fldChar w:fldCharType="end"/>
            </w:r>
            <w:r w:rsidDel="00BE6F8D">
              <w:rPr>
                <w:noProof/>
              </w:rPr>
              <w:fldChar w:fldCharType="end"/>
            </w:r>
          </w:del>
        </w:p>
        <w:p w14:paraId="132FBF45" w14:textId="64C458CF" w:rsidR="00AC4529" w:rsidDel="00BE6F8D" w:rsidRDefault="00F92B8F">
          <w:pPr>
            <w:pStyle w:val="TOC2"/>
            <w:tabs>
              <w:tab w:val="left" w:pos="880"/>
              <w:tab w:val="right" w:leader="dot" w:pos="9350"/>
            </w:tabs>
            <w:rPr>
              <w:del w:id="150" w:author="duncan bees" w:date="2020-07-21T15:14:00Z"/>
              <w:noProof/>
            </w:rPr>
          </w:pPr>
          <w:del w:id="151" w:author="duncan bees" w:date="2020-07-21T15:14:00Z">
            <w:r w:rsidDel="00BE6F8D">
              <w:rPr>
                <w:noProof/>
              </w:rPr>
              <w:fldChar w:fldCharType="begin"/>
            </w:r>
            <w:r w:rsidDel="00BE6F8D">
              <w:rPr>
                <w:noProof/>
              </w:rPr>
              <w:delInstrText xml:space="preserve"> HYPERLINK \l "_Toc45632535" \h </w:delInstrText>
            </w:r>
            <w:r w:rsidDel="00BE6F8D">
              <w:rPr>
                <w:noProof/>
              </w:rPr>
              <w:fldChar w:fldCharType="separate"/>
            </w:r>
          </w:del>
          <w:ins w:id="152" w:author="duncan bees" w:date="2020-07-21T15:14:00Z">
            <w:r w:rsidR="00BE6F8D">
              <w:rPr>
                <w:b/>
                <w:bCs/>
                <w:noProof/>
                <w:lang w:val="en-US"/>
              </w:rPr>
              <w:t>Error! Hyperlink reference not valid.</w:t>
            </w:r>
          </w:ins>
          <w:del w:id="153" w:author="duncan bees" w:date="2020-07-21T15:14:00Z">
            <w:r w:rsidR="00445F15" w:rsidDel="00BE6F8D">
              <w:rPr>
                <w:rStyle w:val="IndexLink"/>
                <w:noProof/>
              </w:rPr>
              <w:delText>1.4</w:delText>
            </w:r>
            <w:r w:rsidDel="00BE6F8D">
              <w:rPr>
                <w:rStyle w:val="IndexLink"/>
                <w:noProof/>
              </w:rPr>
              <w:fldChar w:fldCharType="end"/>
            </w:r>
            <w:r w:rsidDel="00BE6F8D">
              <w:rPr>
                <w:noProof/>
              </w:rPr>
              <w:fldChar w:fldCharType="begin"/>
            </w:r>
            <w:r w:rsidDel="00BE6F8D">
              <w:rPr>
                <w:noProof/>
              </w:rPr>
              <w:delInstrText xml:space="preserve"> HYPERLINK \l "_Toc45632535" \h </w:delInstrText>
            </w:r>
            <w:r w:rsidDel="00BE6F8D">
              <w:rPr>
                <w:noProof/>
              </w:rPr>
              <w:fldChar w:fldCharType="separate"/>
            </w:r>
          </w:del>
          <w:ins w:id="154" w:author="duncan bees" w:date="2020-07-21T15:14:00Z">
            <w:r w:rsidR="00BE6F8D">
              <w:rPr>
                <w:b/>
                <w:bCs/>
                <w:noProof/>
                <w:lang w:val="en-US"/>
              </w:rPr>
              <w:t>Error! Hyperlink reference not valid.</w:t>
            </w:r>
          </w:ins>
          <w:del w:id="155" w:author="duncan bees" w:date="2020-07-21T15:14:00Z">
            <w:r w:rsidR="00445F15" w:rsidDel="00BE6F8D">
              <w:rPr>
                <w:noProof/>
                <w:webHidden/>
              </w:rPr>
              <w:fldChar w:fldCharType="begin"/>
            </w:r>
            <w:r w:rsidR="00445F15" w:rsidDel="00BE6F8D">
              <w:rPr>
                <w:noProof/>
                <w:webHidden/>
              </w:rPr>
              <w:delInstrText>PAGEREF _Toc45632535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"_Toc45632535" \h </w:delInstrText>
            </w:r>
            <w:r w:rsidDel="00BE6F8D">
              <w:rPr>
                <w:noProof/>
              </w:rPr>
              <w:fldChar w:fldCharType="separate"/>
            </w:r>
          </w:del>
          <w:ins w:id="156" w:author="duncan bees" w:date="2020-07-21T15:14:00Z">
            <w:r w:rsidR="00BE6F8D">
              <w:rPr>
                <w:b/>
                <w:bCs/>
                <w:noProof/>
                <w:lang w:val="en-US"/>
              </w:rPr>
              <w:t>Error! Hyperlink reference not valid.</w:t>
            </w:r>
          </w:ins>
          <w:del w:id="157" w:author="duncan bees" w:date="2020-07-21T15:14:00Z">
            <w:r w:rsidR="00445F15" w:rsidDel="00BE6F8D">
              <w:rPr>
                <w:noProof/>
                <w:webHidden/>
              </w:rPr>
              <w:fldChar w:fldCharType="begin"/>
            </w:r>
            <w:r w:rsidR="00445F15" w:rsidDel="00BE6F8D">
              <w:rPr>
                <w:noProof/>
                <w:webHidden/>
              </w:rPr>
              <w:delInstrText>PAGEREF _Toc45632535 \h</w:delInstrText>
            </w:r>
            <w:r w:rsidR="00445F15" w:rsidDel="00BE6F8D">
              <w:rPr>
                <w:noProof/>
                <w:webHidden/>
              </w:rPr>
            </w:r>
            <w:r w:rsidR="00445F15" w:rsidDel="00BE6F8D">
              <w:rPr>
                <w:noProof/>
                <w:webHidden/>
              </w:rPr>
              <w:fldChar w:fldCharType="separate"/>
            </w:r>
            <w:r w:rsidR="00445F15" w:rsidDel="00BE6F8D">
              <w:rPr>
                <w:rStyle w:val="IndexLink"/>
                <w:noProof/>
              </w:rPr>
              <w:delText>Change Controlled-Artifacts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"_Toc45632535" \h </w:delInstrText>
            </w:r>
            <w:r w:rsidDel="00BE6F8D">
              <w:rPr>
                <w:noProof/>
              </w:rPr>
              <w:fldChar w:fldCharType="separate"/>
            </w:r>
          </w:del>
          <w:ins w:id="158" w:author="duncan bees" w:date="2020-07-21T15:14:00Z">
            <w:r w:rsidR="00BE6F8D">
              <w:rPr>
                <w:b/>
                <w:bCs/>
                <w:noProof/>
                <w:lang w:val="en-US"/>
              </w:rPr>
              <w:t>Error! Hyperlink reference not valid.</w:t>
            </w:r>
          </w:ins>
          <w:del w:id="159" w:author="duncan bees" w:date="2020-07-21T15:14:00Z">
            <w:r w:rsidR="00445F15" w:rsidDel="00BE6F8D">
              <w:rPr>
                <w:noProof/>
                <w:webHidden/>
              </w:rPr>
              <w:fldChar w:fldCharType="begin"/>
            </w:r>
            <w:r w:rsidR="00445F15" w:rsidDel="00BE6F8D">
              <w:rPr>
                <w:noProof/>
                <w:webHidden/>
              </w:rPr>
              <w:delInstrText>PAGEREF _Toc45632535 \h</w:delInstrText>
            </w:r>
            <w:r w:rsidR="00445F15" w:rsidDel="00BE6F8D">
              <w:rPr>
                <w:noProof/>
                <w:webHidden/>
              </w:rPr>
            </w:r>
            <w:r w:rsidR="00445F15" w:rsidDel="00BE6F8D">
              <w:rPr>
                <w:noProof/>
                <w:webHidden/>
              </w:rPr>
              <w:fldChar w:fldCharType="separate"/>
            </w:r>
            <w:r w:rsidR="00445F15" w:rsidDel="00BE6F8D">
              <w:rPr>
                <w:rStyle w:val="IndexLink"/>
                <w:noProof/>
              </w:rPr>
              <w:tab/>
              <w:delText>7</w:delText>
            </w:r>
            <w:r w:rsidR="00445F15" w:rsidDel="00BE6F8D">
              <w:rPr>
                <w:noProof/>
                <w:webHidden/>
              </w:rPr>
              <w:fldChar w:fldCharType="end"/>
            </w:r>
            <w:r w:rsidDel="00BE6F8D">
              <w:rPr>
                <w:noProof/>
              </w:rPr>
              <w:fldChar w:fldCharType="end"/>
            </w:r>
          </w:del>
        </w:p>
        <w:p w14:paraId="29C978EF" w14:textId="7C338E00" w:rsidR="00AC4529" w:rsidDel="00BE6F8D" w:rsidRDefault="00F92B8F">
          <w:pPr>
            <w:pStyle w:val="TOC2"/>
            <w:tabs>
              <w:tab w:val="left" w:pos="880"/>
              <w:tab w:val="right" w:leader="dot" w:pos="9350"/>
            </w:tabs>
            <w:rPr>
              <w:del w:id="160" w:author="duncan bees" w:date="2020-07-21T15:14:00Z"/>
              <w:noProof/>
            </w:rPr>
          </w:pPr>
          <w:del w:id="161" w:author="duncan bees" w:date="2020-07-21T15:14:00Z">
            <w:r w:rsidDel="00BE6F8D">
              <w:rPr>
                <w:noProof/>
              </w:rPr>
              <w:fldChar w:fldCharType="begin"/>
            </w:r>
            <w:r w:rsidDel="00BE6F8D">
              <w:rPr>
                <w:noProof/>
              </w:rPr>
              <w:delInstrText xml:space="preserve"> HYPERLINK \l "_Toc45632536" \h </w:delInstrText>
            </w:r>
            <w:r w:rsidDel="00BE6F8D">
              <w:rPr>
                <w:noProof/>
              </w:rPr>
              <w:fldChar w:fldCharType="separate"/>
            </w:r>
          </w:del>
          <w:ins w:id="162" w:author="duncan bees" w:date="2020-07-21T15:14:00Z">
            <w:r w:rsidR="00BE6F8D">
              <w:rPr>
                <w:b/>
                <w:bCs/>
                <w:noProof/>
                <w:lang w:val="en-US"/>
              </w:rPr>
              <w:t>Error! Hyperlink reference not valid.</w:t>
            </w:r>
          </w:ins>
          <w:del w:id="163" w:author="duncan bees" w:date="2020-07-21T15:14:00Z">
            <w:r w:rsidR="00445F15" w:rsidDel="00BE6F8D">
              <w:rPr>
                <w:rStyle w:val="IndexLink"/>
                <w:noProof/>
              </w:rPr>
              <w:delText>1.5</w:delText>
            </w:r>
            <w:r w:rsidDel="00BE6F8D">
              <w:rPr>
                <w:rStyle w:val="IndexLink"/>
                <w:noProof/>
              </w:rPr>
              <w:fldChar w:fldCharType="end"/>
            </w:r>
            <w:r w:rsidDel="00BE6F8D">
              <w:rPr>
                <w:noProof/>
              </w:rPr>
              <w:fldChar w:fldCharType="begin"/>
            </w:r>
            <w:r w:rsidDel="00BE6F8D">
              <w:rPr>
                <w:noProof/>
              </w:rPr>
              <w:delInstrText xml:space="preserve"> HYPERLINK \l "_Toc45632536" \h </w:delInstrText>
            </w:r>
            <w:r w:rsidDel="00BE6F8D">
              <w:rPr>
                <w:noProof/>
              </w:rPr>
              <w:fldChar w:fldCharType="separate"/>
            </w:r>
          </w:del>
          <w:ins w:id="164" w:author="duncan bees" w:date="2020-07-21T15:14:00Z">
            <w:r w:rsidR="00BE6F8D">
              <w:rPr>
                <w:b/>
                <w:bCs/>
                <w:noProof/>
                <w:lang w:val="en-US"/>
              </w:rPr>
              <w:t>Error! Hyperlink reference not valid.</w:t>
            </w:r>
          </w:ins>
          <w:del w:id="165" w:author="duncan bees" w:date="2020-07-21T15:14:00Z">
            <w:r w:rsidR="00445F15" w:rsidDel="00BE6F8D">
              <w:rPr>
                <w:noProof/>
                <w:webHidden/>
              </w:rPr>
              <w:fldChar w:fldCharType="begin"/>
            </w:r>
            <w:r w:rsidR="00445F15" w:rsidDel="00BE6F8D">
              <w:rPr>
                <w:noProof/>
                <w:webHidden/>
              </w:rPr>
              <w:delInstrText>PAGEREF _Toc45632536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"_Toc45632536" \h </w:delInstrText>
            </w:r>
            <w:r w:rsidDel="00BE6F8D">
              <w:rPr>
                <w:noProof/>
              </w:rPr>
              <w:fldChar w:fldCharType="separate"/>
            </w:r>
          </w:del>
          <w:ins w:id="166" w:author="duncan bees" w:date="2020-07-21T15:14:00Z">
            <w:r w:rsidR="00BE6F8D">
              <w:rPr>
                <w:b/>
                <w:bCs/>
                <w:noProof/>
                <w:lang w:val="en-US"/>
              </w:rPr>
              <w:t>Error! Hyperlink reference not valid.</w:t>
            </w:r>
          </w:ins>
          <w:del w:id="167" w:author="duncan bees" w:date="2020-07-21T15:14:00Z">
            <w:r w:rsidR="00445F15" w:rsidDel="00BE6F8D">
              <w:rPr>
                <w:noProof/>
                <w:webHidden/>
              </w:rPr>
              <w:fldChar w:fldCharType="begin"/>
            </w:r>
            <w:r w:rsidR="00445F15" w:rsidDel="00BE6F8D">
              <w:rPr>
                <w:noProof/>
                <w:webHidden/>
              </w:rPr>
              <w:delInstrText>PAGEREF _Toc45632536 \h</w:delInstrText>
            </w:r>
            <w:r w:rsidR="00445F15" w:rsidDel="00BE6F8D">
              <w:rPr>
                <w:noProof/>
                <w:webHidden/>
              </w:rPr>
            </w:r>
            <w:r w:rsidR="00445F15" w:rsidDel="00BE6F8D">
              <w:rPr>
                <w:noProof/>
                <w:webHidden/>
              </w:rPr>
              <w:fldChar w:fldCharType="separate"/>
            </w:r>
            <w:r w:rsidR="00445F15" w:rsidDel="00BE6F8D">
              <w:rPr>
                <w:rStyle w:val="IndexLink"/>
                <w:noProof/>
              </w:rPr>
              <w:delText>Open HW Working Groups role within OpenHW Projects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"_Toc45632536" \h </w:delInstrText>
            </w:r>
            <w:r w:rsidDel="00BE6F8D">
              <w:rPr>
                <w:noProof/>
              </w:rPr>
              <w:fldChar w:fldCharType="separate"/>
            </w:r>
          </w:del>
          <w:ins w:id="168" w:author="duncan bees" w:date="2020-07-21T15:14:00Z">
            <w:r w:rsidR="00BE6F8D">
              <w:rPr>
                <w:b/>
                <w:bCs/>
                <w:noProof/>
                <w:lang w:val="en-US"/>
              </w:rPr>
              <w:t>Error! Hyperlink reference not valid.</w:t>
            </w:r>
          </w:ins>
          <w:del w:id="169" w:author="duncan bees" w:date="2020-07-21T15:14:00Z">
            <w:r w:rsidR="00445F15" w:rsidDel="00BE6F8D">
              <w:rPr>
                <w:noProof/>
                <w:webHidden/>
              </w:rPr>
              <w:fldChar w:fldCharType="begin"/>
            </w:r>
            <w:r w:rsidR="00445F15" w:rsidDel="00BE6F8D">
              <w:rPr>
                <w:noProof/>
                <w:webHidden/>
              </w:rPr>
              <w:delInstrText>PAGEREF _Toc45632536 \h</w:delInstrText>
            </w:r>
            <w:r w:rsidR="00445F15" w:rsidDel="00BE6F8D">
              <w:rPr>
                <w:noProof/>
                <w:webHidden/>
              </w:rPr>
            </w:r>
            <w:r w:rsidR="00445F15" w:rsidDel="00BE6F8D">
              <w:rPr>
                <w:noProof/>
                <w:webHidden/>
              </w:rPr>
              <w:fldChar w:fldCharType="separate"/>
            </w:r>
            <w:r w:rsidR="00445F15" w:rsidDel="00BE6F8D">
              <w:rPr>
                <w:rStyle w:val="IndexLink"/>
                <w:noProof/>
              </w:rPr>
              <w:tab/>
              <w:delText>8</w:delText>
            </w:r>
            <w:r w:rsidR="00445F15" w:rsidDel="00BE6F8D">
              <w:rPr>
                <w:noProof/>
                <w:webHidden/>
              </w:rPr>
              <w:fldChar w:fldCharType="end"/>
            </w:r>
            <w:r w:rsidDel="00BE6F8D">
              <w:rPr>
                <w:noProof/>
              </w:rPr>
              <w:fldChar w:fldCharType="end"/>
            </w:r>
          </w:del>
        </w:p>
        <w:p w14:paraId="31312B83" w14:textId="2BADBEED" w:rsidR="00AC4529" w:rsidDel="00BE6F8D" w:rsidRDefault="00F92B8F">
          <w:pPr>
            <w:pStyle w:val="TOC3"/>
            <w:tabs>
              <w:tab w:val="left" w:pos="1320"/>
              <w:tab w:val="right" w:leader="dot" w:pos="9350"/>
            </w:tabs>
            <w:rPr>
              <w:del w:id="170" w:author="duncan bees" w:date="2020-07-21T15:14:00Z"/>
              <w:noProof/>
            </w:rPr>
          </w:pPr>
          <w:del w:id="171" w:author="duncan bees" w:date="2020-07-21T15:14:00Z">
            <w:r w:rsidDel="00BE6F8D">
              <w:rPr>
                <w:noProof/>
              </w:rPr>
              <w:fldChar w:fldCharType="begin"/>
            </w:r>
            <w:r w:rsidDel="00BE6F8D">
              <w:rPr>
                <w:noProof/>
              </w:rPr>
              <w:delInstrText xml:space="preserve"> HYPERLINK \l "_Toc45632537" \h </w:delInstrText>
            </w:r>
            <w:r w:rsidDel="00BE6F8D">
              <w:rPr>
                <w:noProof/>
              </w:rPr>
              <w:fldChar w:fldCharType="separate"/>
            </w:r>
          </w:del>
          <w:ins w:id="172" w:author="duncan bees" w:date="2020-07-21T15:14:00Z">
            <w:r w:rsidR="00BE6F8D">
              <w:rPr>
                <w:b/>
                <w:bCs/>
                <w:noProof/>
                <w:lang w:val="en-US"/>
              </w:rPr>
              <w:t>Error! Hyperlink reference not valid.</w:t>
            </w:r>
          </w:ins>
          <w:del w:id="173" w:author="duncan bees" w:date="2020-07-21T15:14:00Z">
            <w:r w:rsidR="00445F15" w:rsidDel="00BE6F8D">
              <w:rPr>
                <w:rStyle w:val="IndexLink"/>
                <w:noProof/>
              </w:rPr>
              <w:delText>1.5.1</w:delText>
            </w:r>
            <w:r w:rsidDel="00BE6F8D">
              <w:rPr>
                <w:rStyle w:val="IndexLink"/>
                <w:noProof/>
              </w:rPr>
              <w:fldChar w:fldCharType="end"/>
            </w:r>
            <w:r w:rsidDel="00BE6F8D">
              <w:rPr>
                <w:noProof/>
              </w:rPr>
              <w:fldChar w:fldCharType="begin"/>
            </w:r>
            <w:r w:rsidDel="00BE6F8D">
              <w:rPr>
                <w:noProof/>
              </w:rPr>
              <w:delInstrText xml:space="preserve"> HYPERLINK \l "_Toc45632537" \h </w:delInstrText>
            </w:r>
            <w:r w:rsidDel="00BE6F8D">
              <w:rPr>
                <w:noProof/>
              </w:rPr>
              <w:fldChar w:fldCharType="separate"/>
            </w:r>
          </w:del>
          <w:ins w:id="174" w:author="duncan bees" w:date="2020-07-21T15:14:00Z">
            <w:r w:rsidR="00BE6F8D">
              <w:rPr>
                <w:b/>
                <w:bCs/>
                <w:noProof/>
                <w:lang w:val="en-US"/>
              </w:rPr>
              <w:t>Error! Hyperlink reference not valid.</w:t>
            </w:r>
          </w:ins>
          <w:del w:id="175" w:author="duncan bees" w:date="2020-07-21T15:14:00Z">
            <w:r w:rsidR="00445F15" w:rsidDel="00BE6F8D">
              <w:rPr>
                <w:noProof/>
                <w:webHidden/>
              </w:rPr>
              <w:fldChar w:fldCharType="begin"/>
            </w:r>
            <w:r w:rsidR="00445F15" w:rsidDel="00BE6F8D">
              <w:rPr>
                <w:noProof/>
                <w:webHidden/>
              </w:rPr>
              <w:delInstrText>PAGEREF _Toc45632537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"_Toc45632537" \h </w:delInstrText>
            </w:r>
            <w:r w:rsidDel="00BE6F8D">
              <w:rPr>
                <w:noProof/>
              </w:rPr>
              <w:fldChar w:fldCharType="separate"/>
            </w:r>
          </w:del>
          <w:ins w:id="176" w:author="duncan bees" w:date="2020-07-21T15:14:00Z">
            <w:r w:rsidR="00BE6F8D">
              <w:rPr>
                <w:b/>
                <w:bCs/>
                <w:noProof/>
                <w:lang w:val="en-US"/>
              </w:rPr>
              <w:t>Error! Hyperlink reference not valid.</w:t>
            </w:r>
          </w:ins>
          <w:del w:id="177" w:author="duncan bees" w:date="2020-07-21T15:14:00Z">
            <w:r w:rsidR="00445F15" w:rsidDel="00BE6F8D">
              <w:rPr>
                <w:noProof/>
                <w:webHidden/>
              </w:rPr>
              <w:fldChar w:fldCharType="begin"/>
            </w:r>
            <w:r w:rsidR="00445F15" w:rsidDel="00BE6F8D">
              <w:rPr>
                <w:noProof/>
                <w:webHidden/>
              </w:rPr>
              <w:delInstrText>PAGEREF _Toc45632537 \h</w:delInstrText>
            </w:r>
            <w:r w:rsidR="00445F15" w:rsidDel="00BE6F8D">
              <w:rPr>
                <w:noProof/>
                <w:webHidden/>
              </w:rPr>
            </w:r>
            <w:r w:rsidR="00445F15" w:rsidDel="00BE6F8D">
              <w:rPr>
                <w:noProof/>
                <w:webHidden/>
              </w:rPr>
              <w:fldChar w:fldCharType="separate"/>
            </w:r>
            <w:r w:rsidR="00445F15" w:rsidDel="00BE6F8D">
              <w:rPr>
                <w:rStyle w:val="IndexLink"/>
                <w:noProof/>
              </w:rPr>
              <w:delText>Working Groups and Their Roles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"_Toc45632537" \h </w:delInstrText>
            </w:r>
            <w:r w:rsidDel="00BE6F8D">
              <w:rPr>
                <w:noProof/>
              </w:rPr>
              <w:fldChar w:fldCharType="separate"/>
            </w:r>
          </w:del>
          <w:ins w:id="178" w:author="duncan bees" w:date="2020-07-21T15:14:00Z">
            <w:r w:rsidR="00BE6F8D">
              <w:rPr>
                <w:b/>
                <w:bCs/>
                <w:noProof/>
                <w:lang w:val="en-US"/>
              </w:rPr>
              <w:t>Error! Hyperlink reference not valid.</w:t>
            </w:r>
          </w:ins>
          <w:del w:id="179" w:author="duncan bees" w:date="2020-07-21T15:14:00Z">
            <w:r w:rsidR="00445F15" w:rsidDel="00BE6F8D">
              <w:rPr>
                <w:noProof/>
                <w:webHidden/>
              </w:rPr>
              <w:fldChar w:fldCharType="begin"/>
            </w:r>
            <w:r w:rsidR="00445F15" w:rsidDel="00BE6F8D">
              <w:rPr>
                <w:noProof/>
                <w:webHidden/>
              </w:rPr>
              <w:delInstrText>PAGEREF _Toc45632537 \h</w:delInstrText>
            </w:r>
            <w:r w:rsidR="00445F15" w:rsidDel="00BE6F8D">
              <w:rPr>
                <w:noProof/>
                <w:webHidden/>
              </w:rPr>
            </w:r>
            <w:r w:rsidR="00445F15" w:rsidDel="00BE6F8D">
              <w:rPr>
                <w:noProof/>
                <w:webHidden/>
              </w:rPr>
              <w:fldChar w:fldCharType="separate"/>
            </w:r>
            <w:r w:rsidR="00445F15" w:rsidDel="00BE6F8D">
              <w:rPr>
                <w:rStyle w:val="IndexLink"/>
                <w:noProof/>
              </w:rPr>
              <w:tab/>
              <w:delText>8</w:delText>
            </w:r>
            <w:r w:rsidR="00445F15" w:rsidDel="00BE6F8D">
              <w:rPr>
                <w:noProof/>
                <w:webHidden/>
              </w:rPr>
              <w:fldChar w:fldCharType="end"/>
            </w:r>
            <w:r w:rsidDel="00BE6F8D">
              <w:rPr>
                <w:noProof/>
              </w:rPr>
              <w:fldChar w:fldCharType="end"/>
            </w:r>
          </w:del>
        </w:p>
        <w:p w14:paraId="465F0D64" w14:textId="2453939C" w:rsidR="00AC4529" w:rsidDel="00BE6F8D" w:rsidRDefault="00F92B8F">
          <w:pPr>
            <w:pStyle w:val="TOC2"/>
            <w:tabs>
              <w:tab w:val="left" w:pos="880"/>
              <w:tab w:val="right" w:leader="dot" w:pos="9350"/>
            </w:tabs>
            <w:rPr>
              <w:del w:id="180" w:author="duncan bees" w:date="2020-07-21T15:14:00Z"/>
              <w:noProof/>
            </w:rPr>
          </w:pPr>
          <w:del w:id="181" w:author="duncan bees" w:date="2020-07-21T15:14:00Z">
            <w:r w:rsidDel="00BE6F8D">
              <w:rPr>
                <w:noProof/>
              </w:rPr>
              <w:fldChar w:fldCharType="begin"/>
            </w:r>
            <w:r w:rsidDel="00BE6F8D">
              <w:rPr>
                <w:noProof/>
              </w:rPr>
              <w:delInstrText xml:space="preserve"> HYPERLINK \l "_Toc45632538" \h </w:delInstrText>
            </w:r>
            <w:r w:rsidDel="00BE6F8D">
              <w:rPr>
                <w:noProof/>
              </w:rPr>
              <w:fldChar w:fldCharType="separate"/>
            </w:r>
          </w:del>
          <w:ins w:id="182" w:author="duncan bees" w:date="2020-07-21T15:14:00Z">
            <w:r w:rsidR="00BE6F8D">
              <w:rPr>
                <w:b/>
                <w:bCs/>
                <w:noProof/>
                <w:lang w:val="en-US"/>
              </w:rPr>
              <w:t>Error! Hyperlink reference not valid.</w:t>
            </w:r>
          </w:ins>
          <w:del w:id="183" w:author="duncan bees" w:date="2020-07-21T15:14:00Z">
            <w:r w:rsidR="00445F15" w:rsidDel="00BE6F8D">
              <w:rPr>
                <w:rStyle w:val="IndexLink"/>
                <w:noProof/>
              </w:rPr>
              <w:delText>1.6</w:delText>
            </w:r>
            <w:r w:rsidDel="00BE6F8D">
              <w:rPr>
                <w:rStyle w:val="IndexLink"/>
                <w:noProof/>
              </w:rPr>
              <w:fldChar w:fldCharType="end"/>
            </w:r>
            <w:r w:rsidDel="00BE6F8D">
              <w:rPr>
                <w:noProof/>
              </w:rPr>
              <w:fldChar w:fldCharType="begin"/>
            </w:r>
            <w:r w:rsidDel="00BE6F8D">
              <w:rPr>
                <w:noProof/>
              </w:rPr>
              <w:delInstrText xml:space="preserve"> HYPERLINK \l "_Toc45632538" \h </w:delInstrText>
            </w:r>
            <w:r w:rsidDel="00BE6F8D">
              <w:rPr>
                <w:noProof/>
              </w:rPr>
              <w:fldChar w:fldCharType="separate"/>
            </w:r>
          </w:del>
          <w:ins w:id="184" w:author="duncan bees" w:date="2020-07-21T15:14:00Z">
            <w:r w:rsidR="00BE6F8D">
              <w:rPr>
                <w:b/>
                <w:bCs/>
                <w:noProof/>
                <w:lang w:val="en-US"/>
              </w:rPr>
              <w:t>Error! Hyperlink reference not valid.</w:t>
            </w:r>
          </w:ins>
          <w:del w:id="185" w:author="duncan bees" w:date="2020-07-21T15:14:00Z">
            <w:r w:rsidR="00445F15" w:rsidDel="00BE6F8D">
              <w:rPr>
                <w:noProof/>
                <w:webHidden/>
              </w:rPr>
              <w:fldChar w:fldCharType="begin"/>
            </w:r>
            <w:r w:rsidR="00445F15" w:rsidDel="00BE6F8D">
              <w:rPr>
                <w:noProof/>
                <w:webHidden/>
              </w:rPr>
              <w:delInstrText>PAGEREF _Toc45632538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"_Toc45632538" \h </w:delInstrText>
            </w:r>
            <w:r w:rsidDel="00BE6F8D">
              <w:rPr>
                <w:noProof/>
              </w:rPr>
              <w:fldChar w:fldCharType="separate"/>
            </w:r>
          </w:del>
          <w:ins w:id="186" w:author="duncan bees" w:date="2020-07-21T15:14:00Z">
            <w:r w:rsidR="00BE6F8D">
              <w:rPr>
                <w:b/>
                <w:bCs/>
                <w:noProof/>
                <w:lang w:val="en-US"/>
              </w:rPr>
              <w:t>Error! Hyperlink reference not valid.</w:t>
            </w:r>
          </w:ins>
          <w:del w:id="187" w:author="duncan bees" w:date="2020-07-21T15:14:00Z">
            <w:r w:rsidR="00445F15" w:rsidDel="00BE6F8D">
              <w:rPr>
                <w:noProof/>
                <w:webHidden/>
              </w:rPr>
              <w:fldChar w:fldCharType="begin"/>
            </w:r>
            <w:r w:rsidR="00445F15" w:rsidDel="00BE6F8D">
              <w:rPr>
                <w:noProof/>
                <w:webHidden/>
              </w:rPr>
              <w:delInstrText>PAGEREF _Toc45632538 \h</w:delInstrText>
            </w:r>
            <w:r w:rsidR="00445F15" w:rsidDel="00BE6F8D">
              <w:rPr>
                <w:noProof/>
                <w:webHidden/>
              </w:rPr>
            </w:r>
            <w:r w:rsidR="00445F15" w:rsidDel="00BE6F8D">
              <w:rPr>
                <w:noProof/>
                <w:webHidden/>
              </w:rPr>
              <w:fldChar w:fldCharType="separate"/>
            </w:r>
            <w:r w:rsidR="00445F15" w:rsidDel="00BE6F8D">
              <w:rPr>
                <w:rStyle w:val="IndexLink"/>
                <w:noProof/>
              </w:rPr>
              <w:delText>Project Repository</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"_Toc45632538" \h </w:delInstrText>
            </w:r>
            <w:r w:rsidDel="00BE6F8D">
              <w:rPr>
                <w:noProof/>
              </w:rPr>
              <w:fldChar w:fldCharType="separate"/>
            </w:r>
          </w:del>
          <w:ins w:id="188" w:author="duncan bees" w:date="2020-07-21T15:14:00Z">
            <w:r w:rsidR="00BE6F8D">
              <w:rPr>
                <w:b/>
                <w:bCs/>
                <w:noProof/>
                <w:lang w:val="en-US"/>
              </w:rPr>
              <w:t>Error! Hyperlink reference not valid.</w:t>
            </w:r>
          </w:ins>
          <w:del w:id="189" w:author="duncan bees" w:date="2020-07-21T15:14:00Z">
            <w:r w:rsidR="00445F15" w:rsidDel="00BE6F8D">
              <w:rPr>
                <w:noProof/>
                <w:webHidden/>
              </w:rPr>
              <w:fldChar w:fldCharType="begin"/>
            </w:r>
            <w:r w:rsidR="00445F15" w:rsidDel="00BE6F8D">
              <w:rPr>
                <w:noProof/>
                <w:webHidden/>
              </w:rPr>
              <w:delInstrText>PAGEREF _Toc45632538 \h</w:delInstrText>
            </w:r>
            <w:r w:rsidR="00445F15" w:rsidDel="00BE6F8D">
              <w:rPr>
                <w:noProof/>
                <w:webHidden/>
              </w:rPr>
            </w:r>
            <w:r w:rsidR="00445F15" w:rsidDel="00BE6F8D">
              <w:rPr>
                <w:noProof/>
                <w:webHidden/>
              </w:rPr>
              <w:fldChar w:fldCharType="separate"/>
            </w:r>
            <w:r w:rsidR="00445F15" w:rsidDel="00BE6F8D">
              <w:rPr>
                <w:rStyle w:val="IndexLink"/>
                <w:noProof/>
              </w:rPr>
              <w:tab/>
              <w:delText>10</w:delText>
            </w:r>
            <w:r w:rsidR="00445F15" w:rsidDel="00BE6F8D">
              <w:rPr>
                <w:noProof/>
                <w:webHidden/>
              </w:rPr>
              <w:fldChar w:fldCharType="end"/>
            </w:r>
            <w:r w:rsidDel="00BE6F8D">
              <w:rPr>
                <w:noProof/>
              </w:rPr>
              <w:fldChar w:fldCharType="end"/>
            </w:r>
          </w:del>
        </w:p>
        <w:p w14:paraId="47919623" w14:textId="2FF8FFAE" w:rsidR="00AC4529" w:rsidDel="00BE6F8D" w:rsidRDefault="00F92B8F">
          <w:pPr>
            <w:pStyle w:val="TOC2"/>
            <w:tabs>
              <w:tab w:val="left" w:pos="880"/>
              <w:tab w:val="right" w:leader="dot" w:pos="9350"/>
            </w:tabs>
            <w:rPr>
              <w:del w:id="190" w:author="duncan bees" w:date="2020-07-21T15:14:00Z"/>
              <w:noProof/>
            </w:rPr>
          </w:pPr>
          <w:del w:id="191" w:author="duncan bees" w:date="2020-07-21T15:14:00Z">
            <w:r w:rsidDel="00BE6F8D">
              <w:rPr>
                <w:noProof/>
              </w:rPr>
              <w:fldChar w:fldCharType="begin"/>
            </w:r>
            <w:r w:rsidDel="00BE6F8D">
              <w:rPr>
                <w:noProof/>
              </w:rPr>
              <w:delInstrText xml:space="preserve"> HYPERLINK \l "_Toc45632539" \h </w:delInstrText>
            </w:r>
            <w:r w:rsidDel="00BE6F8D">
              <w:rPr>
                <w:noProof/>
              </w:rPr>
              <w:fldChar w:fldCharType="separate"/>
            </w:r>
          </w:del>
          <w:ins w:id="192" w:author="duncan bees" w:date="2020-07-21T15:14:00Z">
            <w:r w:rsidR="00BE6F8D">
              <w:rPr>
                <w:b/>
                <w:bCs/>
                <w:noProof/>
                <w:lang w:val="en-US"/>
              </w:rPr>
              <w:t>Error! Hyperlink reference not valid.</w:t>
            </w:r>
          </w:ins>
          <w:del w:id="193" w:author="duncan bees" w:date="2020-07-21T15:14:00Z">
            <w:r w:rsidR="00445F15" w:rsidDel="00BE6F8D">
              <w:rPr>
                <w:rStyle w:val="IndexLink"/>
                <w:noProof/>
              </w:rPr>
              <w:delText>1.7</w:delText>
            </w:r>
            <w:r w:rsidDel="00BE6F8D">
              <w:rPr>
                <w:rStyle w:val="IndexLink"/>
                <w:noProof/>
              </w:rPr>
              <w:fldChar w:fldCharType="end"/>
            </w:r>
            <w:r w:rsidDel="00BE6F8D">
              <w:rPr>
                <w:noProof/>
              </w:rPr>
              <w:fldChar w:fldCharType="begin"/>
            </w:r>
            <w:r w:rsidDel="00BE6F8D">
              <w:rPr>
                <w:noProof/>
              </w:rPr>
              <w:delInstrText xml:space="preserve"> HYPERLINK \l "_Toc45632539" \h </w:delInstrText>
            </w:r>
            <w:r w:rsidDel="00BE6F8D">
              <w:rPr>
                <w:noProof/>
              </w:rPr>
              <w:fldChar w:fldCharType="separate"/>
            </w:r>
          </w:del>
          <w:ins w:id="194" w:author="duncan bees" w:date="2020-07-21T15:14:00Z">
            <w:r w:rsidR="00BE6F8D">
              <w:rPr>
                <w:b/>
                <w:bCs/>
                <w:noProof/>
                <w:lang w:val="en-US"/>
              </w:rPr>
              <w:t>Error! Hyperlink reference not valid.</w:t>
            </w:r>
          </w:ins>
          <w:del w:id="195" w:author="duncan bees" w:date="2020-07-21T15:14:00Z">
            <w:r w:rsidR="00445F15" w:rsidDel="00BE6F8D">
              <w:rPr>
                <w:noProof/>
                <w:webHidden/>
              </w:rPr>
              <w:fldChar w:fldCharType="begin"/>
            </w:r>
            <w:r w:rsidR="00445F15" w:rsidDel="00BE6F8D">
              <w:rPr>
                <w:noProof/>
                <w:webHidden/>
              </w:rPr>
              <w:delInstrText>PAGEREF _Toc45632539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"_Toc45632539" \h </w:delInstrText>
            </w:r>
            <w:r w:rsidDel="00BE6F8D">
              <w:rPr>
                <w:noProof/>
              </w:rPr>
              <w:fldChar w:fldCharType="separate"/>
            </w:r>
          </w:del>
          <w:ins w:id="196" w:author="duncan bees" w:date="2020-07-21T15:14:00Z">
            <w:r w:rsidR="00BE6F8D">
              <w:rPr>
                <w:b/>
                <w:bCs/>
                <w:noProof/>
                <w:lang w:val="en-US"/>
              </w:rPr>
              <w:t>Error! Hyperlink reference not valid.</w:t>
            </w:r>
          </w:ins>
          <w:del w:id="197" w:author="duncan bees" w:date="2020-07-21T15:14:00Z">
            <w:r w:rsidR="00445F15" w:rsidDel="00BE6F8D">
              <w:rPr>
                <w:noProof/>
                <w:webHidden/>
              </w:rPr>
              <w:fldChar w:fldCharType="begin"/>
            </w:r>
            <w:r w:rsidR="00445F15" w:rsidDel="00BE6F8D">
              <w:rPr>
                <w:noProof/>
                <w:webHidden/>
              </w:rPr>
              <w:delInstrText>PAGEREF _Toc45632539 \h</w:delInstrText>
            </w:r>
            <w:r w:rsidR="00445F15" w:rsidDel="00BE6F8D">
              <w:rPr>
                <w:noProof/>
                <w:webHidden/>
              </w:rPr>
            </w:r>
            <w:r w:rsidR="00445F15" w:rsidDel="00BE6F8D">
              <w:rPr>
                <w:noProof/>
                <w:webHidden/>
              </w:rPr>
              <w:fldChar w:fldCharType="separate"/>
            </w:r>
            <w:r w:rsidR="00445F15" w:rsidDel="00BE6F8D">
              <w:rPr>
                <w:rStyle w:val="IndexLink"/>
                <w:noProof/>
              </w:rPr>
              <w:delText>Project Visibility on OpenHW Group Website</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"_Toc45632539" \h </w:delInstrText>
            </w:r>
            <w:r w:rsidDel="00BE6F8D">
              <w:rPr>
                <w:noProof/>
              </w:rPr>
              <w:fldChar w:fldCharType="separate"/>
            </w:r>
          </w:del>
          <w:ins w:id="198" w:author="duncan bees" w:date="2020-07-21T15:14:00Z">
            <w:r w:rsidR="00BE6F8D">
              <w:rPr>
                <w:b/>
                <w:bCs/>
                <w:noProof/>
                <w:lang w:val="en-US"/>
              </w:rPr>
              <w:t>Error! Hyperlink reference not valid.</w:t>
            </w:r>
          </w:ins>
          <w:del w:id="199" w:author="duncan bees" w:date="2020-07-21T15:14:00Z">
            <w:r w:rsidR="00445F15" w:rsidDel="00BE6F8D">
              <w:rPr>
                <w:noProof/>
                <w:webHidden/>
              </w:rPr>
              <w:fldChar w:fldCharType="begin"/>
            </w:r>
            <w:r w:rsidR="00445F15" w:rsidDel="00BE6F8D">
              <w:rPr>
                <w:noProof/>
                <w:webHidden/>
              </w:rPr>
              <w:delInstrText>PAGEREF _Toc45632539 \h</w:delInstrText>
            </w:r>
            <w:r w:rsidR="00445F15" w:rsidDel="00BE6F8D">
              <w:rPr>
                <w:noProof/>
                <w:webHidden/>
              </w:rPr>
            </w:r>
            <w:r w:rsidR="00445F15" w:rsidDel="00BE6F8D">
              <w:rPr>
                <w:noProof/>
                <w:webHidden/>
              </w:rPr>
              <w:fldChar w:fldCharType="separate"/>
            </w:r>
            <w:r w:rsidR="00445F15" w:rsidDel="00BE6F8D">
              <w:rPr>
                <w:rStyle w:val="IndexLink"/>
                <w:noProof/>
              </w:rPr>
              <w:tab/>
              <w:delText>10</w:delText>
            </w:r>
            <w:r w:rsidR="00445F15" w:rsidDel="00BE6F8D">
              <w:rPr>
                <w:noProof/>
                <w:webHidden/>
              </w:rPr>
              <w:fldChar w:fldCharType="end"/>
            </w:r>
            <w:r w:rsidDel="00BE6F8D">
              <w:rPr>
                <w:noProof/>
              </w:rPr>
              <w:fldChar w:fldCharType="end"/>
            </w:r>
          </w:del>
        </w:p>
        <w:p w14:paraId="37398A44" w14:textId="2E586174" w:rsidR="00AC4529" w:rsidDel="00BE6F8D" w:rsidRDefault="00F92B8F">
          <w:pPr>
            <w:pStyle w:val="TOC3"/>
            <w:tabs>
              <w:tab w:val="left" w:pos="1320"/>
              <w:tab w:val="right" w:leader="dot" w:pos="9350"/>
            </w:tabs>
            <w:rPr>
              <w:del w:id="200" w:author="duncan bees" w:date="2020-07-21T15:14:00Z"/>
              <w:noProof/>
            </w:rPr>
          </w:pPr>
          <w:del w:id="201" w:author="duncan bees" w:date="2020-07-21T15:14:00Z">
            <w:r w:rsidDel="00BE6F8D">
              <w:rPr>
                <w:noProof/>
              </w:rPr>
              <w:fldChar w:fldCharType="begin"/>
            </w:r>
            <w:r w:rsidDel="00BE6F8D">
              <w:rPr>
                <w:noProof/>
              </w:rPr>
              <w:delInstrText xml:space="preserve"> HYPERLINK \l "_Toc45632540" \h </w:delInstrText>
            </w:r>
            <w:r w:rsidDel="00BE6F8D">
              <w:rPr>
                <w:noProof/>
              </w:rPr>
              <w:fldChar w:fldCharType="separate"/>
            </w:r>
          </w:del>
          <w:ins w:id="202" w:author="duncan bees" w:date="2020-07-21T15:14:00Z">
            <w:r w:rsidR="00BE6F8D">
              <w:rPr>
                <w:b/>
                <w:bCs/>
                <w:noProof/>
                <w:lang w:val="en-US"/>
              </w:rPr>
              <w:t>Error! Hyperlink reference not valid.</w:t>
            </w:r>
          </w:ins>
          <w:del w:id="203" w:author="duncan bees" w:date="2020-07-21T15:14:00Z">
            <w:r w:rsidR="00445F15" w:rsidDel="00BE6F8D">
              <w:rPr>
                <w:rStyle w:val="IndexLink"/>
                <w:noProof/>
              </w:rPr>
              <w:delText>1.7.1</w:delText>
            </w:r>
            <w:r w:rsidDel="00BE6F8D">
              <w:rPr>
                <w:rStyle w:val="IndexLink"/>
                <w:noProof/>
              </w:rPr>
              <w:fldChar w:fldCharType="end"/>
            </w:r>
            <w:r w:rsidDel="00BE6F8D">
              <w:rPr>
                <w:noProof/>
              </w:rPr>
              <w:fldChar w:fldCharType="begin"/>
            </w:r>
            <w:r w:rsidDel="00BE6F8D">
              <w:rPr>
                <w:noProof/>
              </w:rPr>
              <w:delInstrText xml:space="preserve"> HYPERLINK \l "_Toc45632540" \h </w:delInstrText>
            </w:r>
            <w:r w:rsidDel="00BE6F8D">
              <w:rPr>
                <w:noProof/>
              </w:rPr>
              <w:fldChar w:fldCharType="separate"/>
            </w:r>
          </w:del>
          <w:ins w:id="204" w:author="duncan bees" w:date="2020-07-21T15:14:00Z">
            <w:r w:rsidR="00BE6F8D">
              <w:rPr>
                <w:b/>
                <w:bCs/>
                <w:noProof/>
                <w:lang w:val="en-US"/>
              </w:rPr>
              <w:t>Error! Hyperlink reference not valid.</w:t>
            </w:r>
          </w:ins>
          <w:del w:id="205" w:author="duncan bees" w:date="2020-07-21T15:14:00Z">
            <w:r w:rsidR="00445F15" w:rsidDel="00BE6F8D">
              <w:rPr>
                <w:noProof/>
                <w:webHidden/>
              </w:rPr>
              <w:fldChar w:fldCharType="begin"/>
            </w:r>
            <w:r w:rsidR="00445F15" w:rsidDel="00BE6F8D">
              <w:rPr>
                <w:noProof/>
                <w:webHidden/>
              </w:rPr>
              <w:delInstrText>PAGEREF _Toc45632540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"_Toc45632540" \h </w:delInstrText>
            </w:r>
            <w:r w:rsidDel="00BE6F8D">
              <w:rPr>
                <w:noProof/>
              </w:rPr>
              <w:fldChar w:fldCharType="separate"/>
            </w:r>
          </w:del>
          <w:ins w:id="206" w:author="duncan bees" w:date="2020-07-21T15:14:00Z">
            <w:r w:rsidR="00BE6F8D">
              <w:rPr>
                <w:b/>
                <w:bCs/>
                <w:noProof/>
                <w:lang w:val="en-US"/>
              </w:rPr>
              <w:t>Error! Hyperlink reference not valid.</w:t>
            </w:r>
          </w:ins>
          <w:del w:id="207" w:author="duncan bees" w:date="2020-07-21T15:14:00Z">
            <w:r w:rsidR="00445F15" w:rsidDel="00BE6F8D">
              <w:rPr>
                <w:noProof/>
                <w:webHidden/>
              </w:rPr>
              <w:fldChar w:fldCharType="begin"/>
            </w:r>
            <w:r w:rsidR="00445F15" w:rsidDel="00BE6F8D">
              <w:rPr>
                <w:noProof/>
                <w:webHidden/>
              </w:rPr>
              <w:delInstrText>PAGEREF _Toc45632540 \h</w:delInstrText>
            </w:r>
            <w:r w:rsidR="00445F15" w:rsidDel="00BE6F8D">
              <w:rPr>
                <w:noProof/>
                <w:webHidden/>
              </w:rPr>
            </w:r>
            <w:r w:rsidR="00445F15" w:rsidDel="00BE6F8D">
              <w:rPr>
                <w:noProof/>
                <w:webHidden/>
              </w:rPr>
              <w:fldChar w:fldCharType="separate"/>
            </w:r>
            <w:r w:rsidR="00445F15" w:rsidDel="00BE6F8D">
              <w:rPr>
                <w:rStyle w:val="IndexLink"/>
                <w:noProof/>
              </w:rPr>
              <w:delText>Current OTPs and OSPs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"_Toc45632540" \h </w:delInstrText>
            </w:r>
            <w:r w:rsidDel="00BE6F8D">
              <w:rPr>
                <w:noProof/>
              </w:rPr>
              <w:fldChar w:fldCharType="separate"/>
            </w:r>
          </w:del>
          <w:ins w:id="208" w:author="duncan bees" w:date="2020-07-21T15:14:00Z">
            <w:r w:rsidR="00BE6F8D">
              <w:rPr>
                <w:b/>
                <w:bCs/>
                <w:noProof/>
                <w:lang w:val="en-US"/>
              </w:rPr>
              <w:t>Error! Hyperlink reference not valid.</w:t>
            </w:r>
          </w:ins>
          <w:del w:id="209" w:author="duncan bees" w:date="2020-07-21T15:14:00Z">
            <w:r w:rsidR="00445F15" w:rsidDel="00BE6F8D">
              <w:rPr>
                <w:noProof/>
                <w:webHidden/>
              </w:rPr>
              <w:fldChar w:fldCharType="begin"/>
            </w:r>
            <w:r w:rsidR="00445F15" w:rsidDel="00BE6F8D">
              <w:rPr>
                <w:noProof/>
                <w:webHidden/>
              </w:rPr>
              <w:delInstrText>PAGEREF _Toc45632540 \h</w:delInstrText>
            </w:r>
            <w:r w:rsidR="00445F15" w:rsidDel="00BE6F8D">
              <w:rPr>
                <w:noProof/>
                <w:webHidden/>
              </w:rPr>
            </w:r>
            <w:r w:rsidR="00445F15" w:rsidDel="00BE6F8D">
              <w:rPr>
                <w:noProof/>
                <w:webHidden/>
              </w:rPr>
              <w:fldChar w:fldCharType="separate"/>
            </w:r>
            <w:r w:rsidR="00445F15" w:rsidDel="00BE6F8D">
              <w:rPr>
                <w:rStyle w:val="IndexLink"/>
                <w:noProof/>
              </w:rPr>
              <w:tab/>
              <w:delText>10</w:delText>
            </w:r>
            <w:r w:rsidR="00445F15" w:rsidDel="00BE6F8D">
              <w:rPr>
                <w:noProof/>
                <w:webHidden/>
              </w:rPr>
              <w:fldChar w:fldCharType="end"/>
            </w:r>
            <w:r w:rsidDel="00BE6F8D">
              <w:rPr>
                <w:noProof/>
              </w:rPr>
              <w:fldChar w:fldCharType="end"/>
            </w:r>
          </w:del>
        </w:p>
        <w:p w14:paraId="357A2C78" w14:textId="5286334B" w:rsidR="00AC4529" w:rsidDel="00BE6F8D" w:rsidRDefault="00F92B8F">
          <w:pPr>
            <w:pStyle w:val="TOC2"/>
            <w:tabs>
              <w:tab w:val="left" w:pos="880"/>
              <w:tab w:val="right" w:leader="dot" w:pos="9350"/>
            </w:tabs>
            <w:rPr>
              <w:del w:id="210" w:author="duncan bees" w:date="2020-07-21T15:14:00Z"/>
              <w:noProof/>
            </w:rPr>
          </w:pPr>
          <w:del w:id="211" w:author="duncan bees" w:date="2020-07-21T15:14:00Z">
            <w:r w:rsidDel="00BE6F8D">
              <w:rPr>
                <w:noProof/>
              </w:rPr>
              <w:fldChar w:fldCharType="begin"/>
            </w:r>
            <w:r w:rsidDel="00BE6F8D">
              <w:rPr>
                <w:noProof/>
              </w:rPr>
              <w:delInstrText xml:space="preserve"> HYPERLINK \l "_Toc45632541" \h </w:delInstrText>
            </w:r>
            <w:r w:rsidDel="00BE6F8D">
              <w:rPr>
                <w:noProof/>
              </w:rPr>
              <w:fldChar w:fldCharType="separate"/>
            </w:r>
          </w:del>
          <w:ins w:id="212" w:author="duncan bees" w:date="2020-07-21T15:14:00Z">
            <w:r w:rsidR="00BE6F8D">
              <w:rPr>
                <w:b/>
                <w:bCs/>
                <w:noProof/>
                <w:lang w:val="en-US"/>
              </w:rPr>
              <w:t>Error! Hyperlink reference not valid.</w:t>
            </w:r>
          </w:ins>
          <w:del w:id="213" w:author="duncan bees" w:date="2020-07-21T15:14:00Z">
            <w:r w:rsidR="00445F15" w:rsidDel="00BE6F8D">
              <w:rPr>
                <w:rStyle w:val="IndexLink"/>
                <w:noProof/>
              </w:rPr>
              <w:delText>1.8</w:delText>
            </w:r>
            <w:r w:rsidDel="00BE6F8D">
              <w:rPr>
                <w:rStyle w:val="IndexLink"/>
                <w:noProof/>
              </w:rPr>
              <w:fldChar w:fldCharType="end"/>
            </w:r>
            <w:r w:rsidDel="00BE6F8D">
              <w:rPr>
                <w:noProof/>
              </w:rPr>
              <w:fldChar w:fldCharType="begin"/>
            </w:r>
            <w:r w:rsidDel="00BE6F8D">
              <w:rPr>
                <w:noProof/>
              </w:rPr>
              <w:delInstrText xml:space="preserve"> HYPERLINK \l "_Toc45632541" \h </w:delInstrText>
            </w:r>
            <w:r w:rsidDel="00BE6F8D">
              <w:rPr>
                <w:noProof/>
              </w:rPr>
              <w:fldChar w:fldCharType="separate"/>
            </w:r>
          </w:del>
          <w:ins w:id="214" w:author="duncan bees" w:date="2020-07-21T15:14:00Z">
            <w:r w:rsidR="00BE6F8D">
              <w:rPr>
                <w:b/>
                <w:bCs/>
                <w:noProof/>
                <w:lang w:val="en-US"/>
              </w:rPr>
              <w:t>Error! Hyperlink reference not valid.</w:t>
            </w:r>
          </w:ins>
          <w:del w:id="215" w:author="duncan bees" w:date="2020-07-21T15:14:00Z">
            <w:r w:rsidR="00445F15" w:rsidDel="00BE6F8D">
              <w:rPr>
                <w:noProof/>
                <w:webHidden/>
              </w:rPr>
              <w:fldChar w:fldCharType="begin"/>
            </w:r>
            <w:r w:rsidR="00445F15" w:rsidDel="00BE6F8D">
              <w:rPr>
                <w:noProof/>
                <w:webHidden/>
              </w:rPr>
              <w:delInstrText>PAGEREF _Toc45632541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"_Toc45632541" \h </w:delInstrText>
            </w:r>
            <w:r w:rsidDel="00BE6F8D">
              <w:rPr>
                <w:noProof/>
              </w:rPr>
              <w:fldChar w:fldCharType="separate"/>
            </w:r>
          </w:del>
          <w:ins w:id="216" w:author="duncan bees" w:date="2020-07-21T15:14:00Z">
            <w:r w:rsidR="00BE6F8D">
              <w:rPr>
                <w:b/>
                <w:bCs/>
                <w:noProof/>
                <w:lang w:val="en-US"/>
              </w:rPr>
              <w:t>Error! Hyperlink reference not valid.</w:t>
            </w:r>
          </w:ins>
          <w:del w:id="217" w:author="duncan bees" w:date="2020-07-21T15:14:00Z">
            <w:r w:rsidR="00445F15" w:rsidDel="00BE6F8D">
              <w:rPr>
                <w:noProof/>
                <w:webHidden/>
              </w:rPr>
              <w:fldChar w:fldCharType="begin"/>
            </w:r>
            <w:r w:rsidR="00445F15" w:rsidDel="00BE6F8D">
              <w:rPr>
                <w:noProof/>
                <w:webHidden/>
              </w:rPr>
              <w:delInstrText>PAGEREF _Toc45632541 \h</w:delInstrText>
            </w:r>
            <w:r w:rsidR="00445F15" w:rsidDel="00BE6F8D">
              <w:rPr>
                <w:noProof/>
                <w:webHidden/>
              </w:rPr>
            </w:r>
            <w:r w:rsidR="00445F15" w:rsidDel="00BE6F8D">
              <w:rPr>
                <w:noProof/>
                <w:webHidden/>
              </w:rPr>
              <w:fldChar w:fldCharType="separate"/>
            </w:r>
            <w:r w:rsidR="00445F15" w:rsidDel="00BE6F8D">
              <w:rPr>
                <w:rStyle w:val="IndexLink"/>
                <w:noProof/>
              </w:rPr>
              <w:delText>Project Gates and Milestone Tracking</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"_Toc45632541" \h </w:delInstrText>
            </w:r>
            <w:r w:rsidDel="00BE6F8D">
              <w:rPr>
                <w:noProof/>
              </w:rPr>
              <w:fldChar w:fldCharType="separate"/>
            </w:r>
          </w:del>
          <w:ins w:id="218" w:author="duncan bees" w:date="2020-07-21T15:14:00Z">
            <w:r w:rsidR="00BE6F8D">
              <w:rPr>
                <w:b/>
                <w:bCs/>
                <w:noProof/>
                <w:lang w:val="en-US"/>
              </w:rPr>
              <w:t>Error! Hyperlink reference not valid.</w:t>
            </w:r>
          </w:ins>
          <w:del w:id="219" w:author="duncan bees" w:date="2020-07-21T15:14:00Z">
            <w:r w:rsidR="00445F15" w:rsidDel="00BE6F8D">
              <w:rPr>
                <w:noProof/>
                <w:webHidden/>
              </w:rPr>
              <w:fldChar w:fldCharType="begin"/>
            </w:r>
            <w:r w:rsidR="00445F15" w:rsidDel="00BE6F8D">
              <w:rPr>
                <w:noProof/>
                <w:webHidden/>
              </w:rPr>
              <w:delInstrText>PAGEREF _Toc45632541 \h</w:delInstrText>
            </w:r>
            <w:r w:rsidR="00445F15" w:rsidDel="00BE6F8D">
              <w:rPr>
                <w:noProof/>
                <w:webHidden/>
              </w:rPr>
            </w:r>
            <w:r w:rsidR="00445F15" w:rsidDel="00BE6F8D">
              <w:rPr>
                <w:noProof/>
                <w:webHidden/>
              </w:rPr>
              <w:fldChar w:fldCharType="separate"/>
            </w:r>
            <w:r w:rsidR="00445F15" w:rsidDel="00BE6F8D">
              <w:rPr>
                <w:rStyle w:val="IndexLink"/>
                <w:noProof/>
              </w:rPr>
              <w:tab/>
              <w:delText>10</w:delText>
            </w:r>
            <w:r w:rsidR="00445F15" w:rsidDel="00BE6F8D">
              <w:rPr>
                <w:noProof/>
                <w:webHidden/>
              </w:rPr>
              <w:fldChar w:fldCharType="end"/>
            </w:r>
            <w:r w:rsidDel="00BE6F8D">
              <w:rPr>
                <w:noProof/>
              </w:rPr>
              <w:fldChar w:fldCharType="end"/>
            </w:r>
          </w:del>
        </w:p>
        <w:p w14:paraId="2B08C24D" w14:textId="5CD85E39" w:rsidR="00AC4529" w:rsidDel="00BE6F8D" w:rsidRDefault="00F92B8F">
          <w:pPr>
            <w:pStyle w:val="TOC1"/>
            <w:rPr>
              <w:del w:id="220" w:author="duncan bees" w:date="2020-07-21T15:14:00Z"/>
              <w:noProof/>
            </w:rPr>
          </w:pPr>
          <w:del w:id="221" w:author="duncan bees" w:date="2020-07-21T15:14:00Z">
            <w:r w:rsidDel="00BE6F8D">
              <w:rPr>
                <w:noProof/>
              </w:rPr>
              <w:fldChar w:fldCharType="begin"/>
            </w:r>
            <w:r w:rsidDel="00BE6F8D">
              <w:rPr>
                <w:noProof/>
              </w:rPr>
              <w:delInstrText xml:space="preserve"> HYPERLINK \l "_Toc45632542" \h </w:delInstrText>
            </w:r>
            <w:r w:rsidDel="00BE6F8D">
              <w:rPr>
                <w:noProof/>
              </w:rPr>
              <w:fldChar w:fldCharType="separate"/>
            </w:r>
          </w:del>
          <w:ins w:id="222" w:author="duncan bees" w:date="2020-07-21T15:14:00Z">
            <w:r w:rsidR="00BE6F8D">
              <w:rPr>
                <w:b/>
                <w:bCs/>
                <w:noProof/>
                <w:lang w:val="en-US"/>
              </w:rPr>
              <w:t>Error! Hyperlink reference not valid.</w:t>
            </w:r>
          </w:ins>
          <w:del w:id="223" w:author="duncan bees" w:date="2020-07-21T15:14:00Z">
            <w:r w:rsidR="00445F15" w:rsidDel="00BE6F8D">
              <w:rPr>
                <w:rStyle w:val="IndexLink"/>
                <w:noProof/>
              </w:rPr>
              <w:delText>2</w:delText>
            </w:r>
            <w:r w:rsidDel="00BE6F8D">
              <w:rPr>
                <w:rStyle w:val="IndexLink"/>
                <w:noProof/>
              </w:rPr>
              <w:fldChar w:fldCharType="end"/>
            </w:r>
            <w:r w:rsidDel="00BE6F8D">
              <w:rPr>
                <w:noProof/>
              </w:rPr>
              <w:fldChar w:fldCharType="begin"/>
            </w:r>
            <w:r w:rsidDel="00BE6F8D">
              <w:rPr>
                <w:noProof/>
              </w:rPr>
              <w:delInstrText xml:space="preserve"> HYPERLINK \l "_Toc45632542" \h </w:delInstrText>
            </w:r>
            <w:r w:rsidDel="00BE6F8D">
              <w:rPr>
                <w:noProof/>
              </w:rPr>
              <w:fldChar w:fldCharType="separate"/>
            </w:r>
          </w:del>
          <w:ins w:id="224" w:author="duncan bees" w:date="2020-07-21T15:14:00Z">
            <w:r w:rsidR="00BE6F8D">
              <w:rPr>
                <w:b/>
                <w:bCs/>
                <w:noProof/>
                <w:lang w:val="en-US"/>
              </w:rPr>
              <w:t>Error! Hyperlink reference not valid.</w:t>
            </w:r>
          </w:ins>
          <w:del w:id="225" w:author="duncan bees" w:date="2020-07-21T15:14:00Z">
            <w:r w:rsidR="00445F15" w:rsidDel="00BE6F8D">
              <w:rPr>
                <w:noProof/>
                <w:webHidden/>
              </w:rPr>
              <w:fldChar w:fldCharType="begin"/>
            </w:r>
            <w:r w:rsidR="00445F15" w:rsidDel="00BE6F8D">
              <w:rPr>
                <w:noProof/>
                <w:webHidden/>
              </w:rPr>
              <w:delInstrText>PAGEREF _Toc45632542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"_Toc45632542" \h </w:delInstrText>
            </w:r>
            <w:r w:rsidDel="00BE6F8D">
              <w:rPr>
                <w:noProof/>
              </w:rPr>
              <w:fldChar w:fldCharType="separate"/>
            </w:r>
          </w:del>
          <w:ins w:id="226" w:author="duncan bees" w:date="2020-07-21T15:14:00Z">
            <w:r w:rsidR="00BE6F8D">
              <w:rPr>
                <w:b/>
                <w:bCs/>
                <w:noProof/>
                <w:lang w:val="en-US"/>
              </w:rPr>
              <w:t>Error! Hyperlink reference not valid.</w:t>
            </w:r>
          </w:ins>
          <w:del w:id="227" w:author="duncan bees" w:date="2020-07-21T15:14:00Z">
            <w:r w:rsidR="00445F15" w:rsidDel="00BE6F8D">
              <w:rPr>
                <w:noProof/>
                <w:webHidden/>
              </w:rPr>
              <w:fldChar w:fldCharType="begin"/>
            </w:r>
            <w:r w:rsidR="00445F15" w:rsidDel="00BE6F8D">
              <w:rPr>
                <w:noProof/>
                <w:webHidden/>
              </w:rPr>
              <w:delInstrText>PAGEREF _Toc45632542 \h</w:delInstrText>
            </w:r>
            <w:r w:rsidR="00445F15" w:rsidDel="00BE6F8D">
              <w:rPr>
                <w:noProof/>
                <w:webHidden/>
              </w:rPr>
            </w:r>
            <w:r w:rsidR="00445F15" w:rsidDel="00BE6F8D">
              <w:rPr>
                <w:noProof/>
                <w:webHidden/>
              </w:rPr>
              <w:fldChar w:fldCharType="separate"/>
            </w:r>
            <w:r w:rsidR="00445F15" w:rsidDel="00BE6F8D">
              <w:rPr>
                <w:rStyle w:val="IndexLink"/>
                <w:noProof/>
              </w:rPr>
              <w:delText>OpenHW Projects from the Eclipse Foundation Perspective</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"_Toc45632542" \h </w:delInstrText>
            </w:r>
            <w:r w:rsidDel="00BE6F8D">
              <w:rPr>
                <w:noProof/>
              </w:rPr>
              <w:fldChar w:fldCharType="separate"/>
            </w:r>
          </w:del>
          <w:ins w:id="228" w:author="duncan bees" w:date="2020-07-21T15:14:00Z">
            <w:r w:rsidR="00BE6F8D">
              <w:rPr>
                <w:b/>
                <w:bCs/>
                <w:noProof/>
                <w:lang w:val="en-US"/>
              </w:rPr>
              <w:t>Error! Hyperlink reference not valid.</w:t>
            </w:r>
          </w:ins>
          <w:del w:id="229" w:author="duncan bees" w:date="2020-07-21T15:14:00Z">
            <w:r w:rsidR="00445F15" w:rsidDel="00BE6F8D">
              <w:rPr>
                <w:noProof/>
                <w:webHidden/>
              </w:rPr>
              <w:fldChar w:fldCharType="begin"/>
            </w:r>
            <w:r w:rsidR="00445F15" w:rsidDel="00BE6F8D">
              <w:rPr>
                <w:noProof/>
                <w:webHidden/>
              </w:rPr>
              <w:delInstrText>PAGEREF _Toc45632542 \h</w:delInstrText>
            </w:r>
            <w:r w:rsidR="00445F15" w:rsidDel="00BE6F8D">
              <w:rPr>
                <w:noProof/>
                <w:webHidden/>
              </w:rPr>
            </w:r>
            <w:r w:rsidR="00445F15" w:rsidDel="00BE6F8D">
              <w:rPr>
                <w:noProof/>
                <w:webHidden/>
              </w:rPr>
              <w:fldChar w:fldCharType="separate"/>
            </w:r>
            <w:r w:rsidR="00445F15" w:rsidDel="00BE6F8D">
              <w:rPr>
                <w:rStyle w:val="IndexLink"/>
                <w:noProof/>
              </w:rPr>
              <w:tab/>
              <w:delText>11</w:delText>
            </w:r>
            <w:r w:rsidR="00445F15" w:rsidDel="00BE6F8D">
              <w:rPr>
                <w:noProof/>
                <w:webHidden/>
              </w:rPr>
              <w:fldChar w:fldCharType="end"/>
            </w:r>
            <w:r w:rsidDel="00BE6F8D">
              <w:rPr>
                <w:noProof/>
              </w:rPr>
              <w:fldChar w:fldCharType="end"/>
            </w:r>
          </w:del>
        </w:p>
        <w:p w14:paraId="0A12BB20" w14:textId="08E8A9A3" w:rsidR="00AC4529" w:rsidDel="00BE6F8D" w:rsidRDefault="00F92B8F">
          <w:pPr>
            <w:pStyle w:val="TOC2"/>
            <w:tabs>
              <w:tab w:val="left" w:pos="880"/>
              <w:tab w:val="right" w:leader="dot" w:pos="9350"/>
            </w:tabs>
            <w:rPr>
              <w:del w:id="230" w:author="duncan bees" w:date="2020-07-21T15:14:00Z"/>
              <w:noProof/>
            </w:rPr>
          </w:pPr>
          <w:del w:id="231" w:author="duncan bees" w:date="2020-07-21T15:14:00Z">
            <w:r w:rsidDel="00BE6F8D">
              <w:rPr>
                <w:noProof/>
              </w:rPr>
              <w:fldChar w:fldCharType="begin"/>
            </w:r>
            <w:r w:rsidDel="00BE6F8D">
              <w:rPr>
                <w:noProof/>
              </w:rPr>
              <w:delInstrText xml:space="preserve"> HYPERLINK \l "_Toc45632543" \h </w:delInstrText>
            </w:r>
            <w:r w:rsidDel="00BE6F8D">
              <w:rPr>
                <w:noProof/>
              </w:rPr>
              <w:fldChar w:fldCharType="separate"/>
            </w:r>
          </w:del>
          <w:ins w:id="232" w:author="duncan bees" w:date="2020-07-21T15:14:00Z">
            <w:r w:rsidR="00BE6F8D">
              <w:rPr>
                <w:b/>
                <w:bCs/>
                <w:noProof/>
                <w:lang w:val="en-US"/>
              </w:rPr>
              <w:t>Error! Hyperlink reference not valid.</w:t>
            </w:r>
          </w:ins>
          <w:del w:id="233" w:author="duncan bees" w:date="2020-07-21T15:14:00Z">
            <w:r w:rsidR="00445F15" w:rsidDel="00BE6F8D">
              <w:rPr>
                <w:rStyle w:val="IndexLink"/>
                <w:noProof/>
              </w:rPr>
              <w:delText>2.1</w:delText>
            </w:r>
            <w:r w:rsidDel="00BE6F8D">
              <w:rPr>
                <w:rStyle w:val="IndexLink"/>
                <w:noProof/>
              </w:rPr>
              <w:fldChar w:fldCharType="end"/>
            </w:r>
            <w:r w:rsidDel="00BE6F8D">
              <w:rPr>
                <w:noProof/>
              </w:rPr>
              <w:fldChar w:fldCharType="begin"/>
            </w:r>
            <w:r w:rsidDel="00BE6F8D">
              <w:rPr>
                <w:noProof/>
              </w:rPr>
              <w:delInstrText xml:space="preserve"> HYPERLINK \l "_Toc45632543" \h </w:delInstrText>
            </w:r>
            <w:r w:rsidDel="00BE6F8D">
              <w:rPr>
                <w:noProof/>
              </w:rPr>
              <w:fldChar w:fldCharType="separate"/>
            </w:r>
          </w:del>
          <w:ins w:id="234" w:author="duncan bees" w:date="2020-07-21T15:14:00Z">
            <w:r w:rsidR="00BE6F8D">
              <w:rPr>
                <w:b/>
                <w:bCs/>
                <w:noProof/>
                <w:lang w:val="en-US"/>
              </w:rPr>
              <w:t>Error! Hyperlink reference not valid.</w:t>
            </w:r>
          </w:ins>
          <w:del w:id="235" w:author="duncan bees" w:date="2020-07-21T15:14:00Z">
            <w:r w:rsidR="00445F15" w:rsidDel="00BE6F8D">
              <w:rPr>
                <w:noProof/>
                <w:webHidden/>
              </w:rPr>
              <w:fldChar w:fldCharType="begin"/>
            </w:r>
            <w:r w:rsidR="00445F15" w:rsidDel="00BE6F8D">
              <w:rPr>
                <w:noProof/>
                <w:webHidden/>
              </w:rPr>
              <w:delInstrText>PAGEREF _Toc45632543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"_Toc45632543" \h </w:delInstrText>
            </w:r>
            <w:r w:rsidDel="00BE6F8D">
              <w:rPr>
                <w:noProof/>
              </w:rPr>
              <w:fldChar w:fldCharType="separate"/>
            </w:r>
          </w:del>
          <w:ins w:id="236" w:author="duncan bees" w:date="2020-07-21T15:14:00Z">
            <w:r w:rsidR="00BE6F8D">
              <w:rPr>
                <w:b/>
                <w:bCs/>
                <w:noProof/>
                <w:lang w:val="en-US"/>
              </w:rPr>
              <w:t>Error! Hyperlink reference not valid.</w:t>
            </w:r>
          </w:ins>
          <w:del w:id="237" w:author="duncan bees" w:date="2020-07-21T15:14:00Z">
            <w:r w:rsidR="00445F15" w:rsidDel="00BE6F8D">
              <w:rPr>
                <w:noProof/>
                <w:webHidden/>
              </w:rPr>
              <w:fldChar w:fldCharType="begin"/>
            </w:r>
            <w:r w:rsidR="00445F15" w:rsidDel="00BE6F8D">
              <w:rPr>
                <w:noProof/>
                <w:webHidden/>
              </w:rPr>
              <w:delInstrText>PAGEREF _Toc45632543 \h</w:delInstrText>
            </w:r>
            <w:r w:rsidR="00445F15" w:rsidDel="00BE6F8D">
              <w:rPr>
                <w:noProof/>
                <w:webHidden/>
              </w:rPr>
            </w:r>
            <w:r w:rsidR="00445F15" w:rsidDel="00BE6F8D">
              <w:rPr>
                <w:noProof/>
                <w:webHidden/>
              </w:rPr>
              <w:fldChar w:fldCharType="separate"/>
            </w:r>
            <w:r w:rsidR="00445F15" w:rsidDel="00BE6F8D">
              <w:rPr>
                <w:rStyle w:val="IndexLink"/>
                <w:noProof/>
              </w:rPr>
              <w:delText>Eclipse Parent Project: OpenHW Group</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"_Toc45632543" \h </w:delInstrText>
            </w:r>
            <w:r w:rsidDel="00BE6F8D">
              <w:rPr>
                <w:noProof/>
              </w:rPr>
              <w:fldChar w:fldCharType="separate"/>
            </w:r>
          </w:del>
          <w:ins w:id="238" w:author="duncan bees" w:date="2020-07-21T15:14:00Z">
            <w:r w:rsidR="00BE6F8D">
              <w:rPr>
                <w:b/>
                <w:bCs/>
                <w:noProof/>
                <w:lang w:val="en-US"/>
              </w:rPr>
              <w:t>Error! Hyperlink reference not valid.</w:t>
            </w:r>
          </w:ins>
          <w:del w:id="239" w:author="duncan bees" w:date="2020-07-21T15:14:00Z">
            <w:r w:rsidR="00445F15" w:rsidDel="00BE6F8D">
              <w:rPr>
                <w:noProof/>
                <w:webHidden/>
              </w:rPr>
              <w:fldChar w:fldCharType="begin"/>
            </w:r>
            <w:r w:rsidR="00445F15" w:rsidDel="00BE6F8D">
              <w:rPr>
                <w:noProof/>
                <w:webHidden/>
              </w:rPr>
              <w:delInstrText>PAGEREF _Toc45632543 \h</w:delInstrText>
            </w:r>
            <w:r w:rsidR="00445F15" w:rsidDel="00BE6F8D">
              <w:rPr>
                <w:noProof/>
                <w:webHidden/>
              </w:rPr>
            </w:r>
            <w:r w:rsidR="00445F15" w:rsidDel="00BE6F8D">
              <w:rPr>
                <w:noProof/>
                <w:webHidden/>
              </w:rPr>
              <w:fldChar w:fldCharType="separate"/>
            </w:r>
            <w:r w:rsidR="00445F15" w:rsidDel="00BE6F8D">
              <w:rPr>
                <w:rStyle w:val="IndexLink"/>
                <w:noProof/>
              </w:rPr>
              <w:tab/>
              <w:delText>11</w:delText>
            </w:r>
            <w:r w:rsidR="00445F15" w:rsidDel="00BE6F8D">
              <w:rPr>
                <w:noProof/>
                <w:webHidden/>
              </w:rPr>
              <w:fldChar w:fldCharType="end"/>
            </w:r>
            <w:r w:rsidDel="00BE6F8D">
              <w:rPr>
                <w:noProof/>
              </w:rPr>
              <w:fldChar w:fldCharType="end"/>
            </w:r>
          </w:del>
        </w:p>
        <w:p w14:paraId="0BA1621E" w14:textId="029BB8D9" w:rsidR="00AC4529" w:rsidDel="00BE6F8D" w:rsidRDefault="00F92B8F">
          <w:pPr>
            <w:pStyle w:val="TOC2"/>
            <w:tabs>
              <w:tab w:val="left" w:pos="880"/>
              <w:tab w:val="right" w:leader="dot" w:pos="9350"/>
            </w:tabs>
            <w:rPr>
              <w:del w:id="240" w:author="duncan bees" w:date="2020-07-21T15:14:00Z"/>
              <w:noProof/>
            </w:rPr>
          </w:pPr>
          <w:del w:id="241" w:author="duncan bees" w:date="2020-07-21T15:14:00Z">
            <w:r w:rsidDel="00BE6F8D">
              <w:rPr>
                <w:noProof/>
              </w:rPr>
              <w:fldChar w:fldCharType="begin"/>
            </w:r>
            <w:r w:rsidDel="00BE6F8D">
              <w:rPr>
                <w:noProof/>
              </w:rPr>
              <w:delInstrText xml:space="preserve"> HYPERLINK \l "_Toc45632544" \h </w:delInstrText>
            </w:r>
            <w:r w:rsidDel="00BE6F8D">
              <w:rPr>
                <w:noProof/>
              </w:rPr>
              <w:fldChar w:fldCharType="separate"/>
            </w:r>
          </w:del>
          <w:ins w:id="242" w:author="duncan bees" w:date="2020-07-21T15:14:00Z">
            <w:r w:rsidR="00BE6F8D">
              <w:rPr>
                <w:b/>
                <w:bCs/>
                <w:noProof/>
                <w:lang w:val="en-US"/>
              </w:rPr>
              <w:t>Error! Hyperlink reference not valid.</w:t>
            </w:r>
          </w:ins>
          <w:del w:id="243" w:author="duncan bees" w:date="2020-07-21T15:14:00Z">
            <w:r w:rsidR="00445F15" w:rsidDel="00BE6F8D">
              <w:rPr>
                <w:rStyle w:val="IndexLink"/>
                <w:noProof/>
              </w:rPr>
              <w:delText>2.2</w:delText>
            </w:r>
            <w:r w:rsidDel="00BE6F8D">
              <w:rPr>
                <w:rStyle w:val="IndexLink"/>
                <w:noProof/>
              </w:rPr>
              <w:fldChar w:fldCharType="end"/>
            </w:r>
            <w:r w:rsidDel="00BE6F8D">
              <w:rPr>
                <w:noProof/>
              </w:rPr>
              <w:fldChar w:fldCharType="begin"/>
            </w:r>
            <w:r w:rsidDel="00BE6F8D">
              <w:rPr>
                <w:noProof/>
              </w:rPr>
              <w:delInstrText xml:space="preserve"> HYPERLINK \l "_Toc45632544" \h </w:delInstrText>
            </w:r>
            <w:r w:rsidDel="00BE6F8D">
              <w:rPr>
                <w:noProof/>
              </w:rPr>
              <w:fldChar w:fldCharType="separate"/>
            </w:r>
          </w:del>
          <w:ins w:id="244" w:author="duncan bees" w:date="2020-07-21T15:14:00Z">
            <w:r w:rsidR="00BE6F8D">
              <w:rPr>
                <w:b/>
                <w:bCs/>
                <w:noProof/>
                <w:lang w:val="en-US"/>
              </w:rPr>
              <w:t>Error! Hyperlink reference not valid.</w:t>
            </w:r>
          </w:ins>
          <w:del w:id="245" w:author="duncan bees" w:date="2020-07-21T15:14:00Z">
            <w:r w:rsidR="00445F15" w:rsidDel="00BE6F8D">
              <w:rPr>
                <w:noProof/>
                <w:webHidden/>
              </w:rPr>
              <w:fldChar w:fldCharType="begin"/>
            </w:r>
            <w:r w:rsidR="00445F15" w:rsidDel="00BE6F8D">
              <w:rPr>
                <w:noProof/>
                <w:webHidden/>
              </w:rPr>
              <w:delInstrText>PAGEREF _Toc45632544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"_Toc45632544" \h </w:delInstrText>
            </w:r>
            <w:r w:rsidDel="00BE6F8D">
              <w:rPr>
                <w:noProof/>
              </w:rPr>
              <w:fldChar w:fldCharType="separate"/>
            </w:r>
          </w:del>
          <w:ins w:id="246" w:author="duncan bees" w:date="2020-07-21T15:14:00Z">
            <w:r w:rsidR="00BE6F8D">
              <w:rPr>
                <w:b/>
                <w:bCs/>
                <w:noProof/>
                <w:lang w:val="en-US"/>
              </w:rPr>
              <w:t>Error! Hyperlink reference not valid.</w:t>
            </w:r>
          </w:ins>
          <w:del w:id="247" w:author="duncan bees" w:date="2020-07-21T15:14:00Z">
            <w:r w:rsidR="00445F15" w:rsidDel="00BE6F8D">
              <w:rPr>
                <w:noProof/>
                <w:webHidden/>
              </w:rPr>
              <w:fldChar w:fldCharType="begin"/>
            </w:r>
            <w:r w:rsidR="00445F15" w:rsidDel="00BE6F8D">
              <w:rPr>
                <w:noProof/>
                <w:webHidden/>
              </w:rPr>
              <w:delInstrText>PAGEREF _Toc45632544 \h</w:delInstrText>
            </w:r>
            <w:r w:rsidR="00445F15" w:rsidDel="00BE6F8D">
              <w:rPr>
                <w:noProof/>
                <w:webHidden/>
              </w:rPr>
            </w:r>
            <w:r w:rsidR="00445F15" w:rsidDel="00BE6F8D">
              <w:rPr>
                <w:noProof/>
                <w:webHidden/>
              </w:rPr>
              <w:fldChar w:fldCharType="separate"/>
            </w:r>
            <w:r w:rsidR="00445F15" w:rsidDel="00BE6F8D">
              <w:rPr>
                <w:rStyle w:val="IndexLink"/>
                <w:noProof/>
              </w:rPr>
              <w:delText>Eclipse Sub-Project: CORE-V Cores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"_Toc45632544" \h </w:delInstrText>
            </w:r>
            <w:r w:rsidDel="00BE6F8D">
              <w:rPr>
                <w:noProof/>
              </w:rPr>
              <w:fldChar w:fldCharType="separate"/>
            </w:r>
          </w:del>
          <w:ins w:id="248" w:author="duncan bees" w:date="2020-07-21T15:14:00Z">
            <w:r w:rsidR="00BE6F8D">
              <w:rPr>
                <w:b/>
                <w:bCs/>
                <w:noProof/>
                <w:lang w:val="en-US"/>
              </w:rPr>
              <w:t>Error! Hyperlink reference not valid.</w:t>
            </w:r>
          </w:ins>
          <w:del w:id="249" w:author="duncan bees" w:date="2020-07-21T15:14:00Z">
            <w:r w:rsidR="00445F15" w:rsidDel="00BE6F8D">
              <w:rPr>
                <w:noProof/>
                <w:webHidden/>
              </w:rPr>
              <w:fldChar w:fldCharType="begin"/>
            </w:r>
            <w:r w:rsidR="00445F15" w:rsidDel="00BE6F8D">
              <w:rPr>
                <w:noProof/>
                <w:webHidden/>
              </w:rPr>
              <w:delInstrText>PAGEREF _Toc45632544 \h</w:delInstrText>
            </w:r>
            <w:r w:rsidR="00445F15" w:rsidDel="00BE6F8D">
              <w:rPr>
                <w:noProof/>
                <w:webHidden/>
              </w:rPr>
            </w:r>
            <w:r w:rsidR="00445F15" w:rsidDel="00BE6F8D">
              <w:rPr>
                <w:noProof/>
                <w:webHidden/>
              </w:rPr>
              <w:fldChar w:fldCharType="separate"/>
            </w:r>
            <w:r w:rsidR="00445F15" w:rsidDel="00BE6F8D">
              <w:rPr>
                <w:rStyle w:val="IndexLink"/>
                <w:noProof/>
              </w:rPr>
              <w:tab/>
              <w:delText>11</w:delText>
            </w:r>
            <w:r w:rsidR="00445F15" w:rsidDel="00BE6F8D">
              <w:rPr>
                <w:noProof/>
                <w:webHidden/>
              </w:rPr>
              <w:fldChar w:fldCharType="end"/>
            </w:r>
            <w:r w:rsidDel="00BE6F8D">
              <w:rPr>
                <w:noProof/>
              </w:rPr>
              <w:fldChar w:fldCharType="end"/>
            </w:r>
          </w:del>
        </w:p>
        <w:p w14:paraId="493DC1CF" w14:textId="3857F291" w:rsidR="00AC4529" w:rsidDel="00BE6F8D" w:rsidRDefault="00F92B8F">
          <w:pPr>
            <w:pStyle w:val="TOC3"/>
            <w:tabs>
              <w:tab w:val="left" w:pos="1320"/>
              <w:tab w:val="right" w:leader="dot" w:pos="9350"/>
            </w:tabs>
            <w:rPr>
              <w:del w:id="250" w:author="duncan bees" w:date="2020-07-21T15:14:00Z"/>
              <w:noProof/>
            </w:rPr>
          </w:pPr>
          <w:del w:id="251" w:author="duncan bees" w:date="2020-07-21T15:14:00Z">
            <w:r w:rsidDel="00BE6F8D">
              <w:rPr>
                <w:noProof/>
              </w:rPr>
              <w:fldChar w:fldCharType="begin"/>
            </w:r>
            <w:r w:rsidDel="00BE6F8D">
              <w:rPr>
                <w:noProof/>
              </w:rPr>
              <w:delInstrText xml:space="preserve"> HYPERLINK \l "_Toc45632545" \h </w:delInstrText>
            </w:r>
            <w:r w:rsidDel="00BE6F8D">
              <w:rPr>
                <w:noProof/>
              </w:rPr>
              <w:fldChar w:fldCharType="separate"/>
            </w:r>
          </w:del>
          <w:ins w:id="252" w:author="duncan bees" w:date="2020-07-21T15:14:00Z">
            <w:r w:rsidR="00BE6F8D">
              <w:rPr>
                <w:b/>
                <w:bCs/>
                <w:noProof/>
                <w:lang w:val="en-US"/>
              </w:rPr>
              <w:t>Error! Hyperlink reference not valid.</w:t>
            </w:r>
          </w:ins>
          <w:del w:id="253" w:author="duncan bees" w:date="2020-07-21T15:14:00Z">
            <w:r w:rsidR="00445F15" w:rsidDel="00BE6F8D">
              <w:rPr>
                <w:rStyle w:val="IndexLink"/>
                <w:noProof/>
              </w:rPr>
              <w:delText>2.2.1</w:delText>
            </w:r>
            <w:r w:rsidDel="00BE6F8D">
              <w:rPr>
                <w:rStyle w:val="IndexLink"/>
                <w:noProof/>
              </w:rPr>
              <w:fldChar w:fldCharType="end"/>
            </w:r>
            <w:r w:rsidDel="00BE6F8D">
              <w:rPr>
                <w:noProof/>
              </w:rPr>
              <w:fldChar w:fldCharType="begin"/>
            </w:r>
            <w:r w:rsidDel="00BE6F8D">
              <w:rPr>
                <w:noProof/>
              </w:rPr>
              <w:delInstrText xml:space="preserve"> HYPERLINK \l "_Toc45632545" \h </w:delInstrText>
            </w:r>
            <w:r w:rsidDel="00BE6F8D">
              <w:rPr>
                <w:noProof/>
              </w:rPr>
              <w:fldChar w:fldCharType="separate"/>
            </w:r>
          </w:del>
          <w:ins w:id="254" w:author="duncan bees" w:date="2020-07-21T15:14:00Z">
            <w:r w:rsidR="00BE6F8D">
              <w:rPr>
                <w:b/>
                <w:bCs/>
                <w:noProof/>
                <w:lang w:val="en-US"/>
              </w:rPr>
              <w:t>Error! Hyperlink reference not valid.</w:t>
            </w:r>
          </w:ins>
          <w:del w:id="255" w:author="duncan bees" w:date="2020-07-21T15:14:00Z">
            <w:r w:rsidR="00445F15" w:rsidDel="00BE6F8D">
              <w:rPr>
                <w:noProof/>
                <w:webHidden/>
              </w:rPr>
              <w:fldChar w:fldCharType="begin"/>
            </w:r>
            <w:r w:rsidR="00445F15" w:rsidDel="00BE6F8D">
              <w:rPr>
                <w:noProof/>
                <w:webHidden/>
              </w:rPr>
              <w:delInstrText>PAGEREF _Toc45632545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"_Toc45632545" \h </w:delInstrText>
            </w:r>
            <w:r w:rsidDel="00BE6F8D">
              <w:rPr>
                <w:noProof/>
              </w:rPr>
              <w:fldChar w:fldCharType="separate"/>
            </w:r>
          </w:del>
          <w:ins w:id="256" w:author="duncan bees" w:date="2020-07-21T15:14:00Z">
            <w:r w:rsidR="00BE6F8D">
              <w:rPr>
                <w:b/>
                <w:bCs/>
                <w:noProof/>
                <w:lang w:val="en-US"/>
              </w:rPr>
              <w:t>Error! Hyperlink reference not valid.</w:t>
            </w:r>
          </w:ins>
          <w:del w:id="257" w:author="duncan bees" w:date="2020-07-21T15:14:00Z">
            <w:r w:rsidR="00445F15" w:rsidDel="00BE6F8D">
              <w:rPr>
                <w:noProof/>
                <w:webHidden/>
              </w:rPr>
              <w:fldChar w:fldCharType="begin"/>
            </w:r>
            <w:r w:rsidR="00445F15" w:rsidDel="00BE6F8D">
              <w:rPr>
                <w:noProof/>
                <w:webHidden/>
              </w:rPr>
              <w:delInstrText>PAGEREF _Toc45632545 \h</w:delInstrText>
            </w:r>
            <w:r w:rsidR="00445F15" w:rsidDel="00BE6F8D">
              <w:rPr>
                <w:noProof/>
                <w:webHidden/>
              </w:rPr>
            </w:r>
            <w:r w:rsidR="00445F15" w:rsidDel="00BE6F8D">
              <w:rPr>
                <w:noProof/>
                <w:webHidden/>
              </w:rPr>
              <w:fldChar w:fldCharType="separate"/>
            </w:r>
            <w:r w:rsidR="00445F15" w:rsidDel="00BE6F8D">
              <w:rPr>
                <w:rStyle w:val="IndexLink"/>
                <w:noProof/>
              </w:rPr>
              <w:delText>Scope</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"_Toc45632545" \h </w:delInstrText>
            </w:r>
            <w:r w:rsidDel="00BE6F8D">
              <w:rPr>
                <w:noProof/>
              </w:rPr>
              <w:fldChar w:fldCharType="separate"/>
            </w:r>
          </w:del>
          <w:ins w:id="258" w:author="duncan bees" w:date="2020-07-21T15:14:00Z">
            <w:r w:rsidR="00BE6F8D">
              <w:rPr>
                <w:b/>
                <w:bCs/>
                <w:noProof/>
                <w:lang w:val="en-US"/>
              </w:rPr>
              <w:t>Error! Hyperlink reference not valid.</w:t>
            </w:r>
          </w:ins>
          <w:del w:id="259" w:author="duncan bees" w:date="2020-07-21T15:14:00Z">
            <w:r w:rsidR="00445F15" w:rsidDel="00BE6F8D">
              <w:rPr>
                <w:noProof/>
                <w:webHidden/>
              </w:rPr>
              <w:fldChar w:fldCharType="begin"/>
            </w:r>
            <w:r w:rsidR="00445F15" w:rsidDel="00BE6F8D">
              <w:rPr>
                <w:noProof/>
                <w:webHidden/>
              </w:rPr>
              <w:delInstrText>PAGEREF _Toc45632545 \h</w:delInstrText>
            </w:r>
            <w:r w:rsidR="00445F15" w:rsidDel="00BE6F8D">
              <w:rPr>
                <w:noProof/>
                <w:webHidden/>
              </w:rPr>
            </w:r>
            <w:r w:rsidR="00445F15" w:rsidDel="00BE6F8D">
              <w:rPr>
                <w:noProof/>
                <w:webHidden/>
              </w:rPr>
              <w:fldChar w:fldCharType="separate"/>
            </w:r>
            <w:r w:rsidR="00445F15" w:rsidDel="00BE6F8D">
              <w:rPr>
                <w:rStyle w:val="IndexLink"/>
                <w:noProof/>
              </w:rPr>
              <w:tab/>
              <w:delText>11</w:delText>
            </w:r>
            <w:r w:rsidR="00445F15" w:rsidDel="00BE6F8D">
              <w:rPr>
                <w:noProof/>
                <w:webHidden/>
              </w:rPr>
              <w:fldChar w:fldCharType="end"/>
            </w:r>
            <w:r w:rsidDel="00BE6F8D">
              <w:rPr>
                <w:noProof/>
              </w:rPr>
              <w:fldChar w:fldCharType="end"/>
            </w:r>
          </w:del>
        </w:p>
        <w:p w14:paraId="614102C8" w14:textId="56B142D7" w:rsidR="00AC4529" w:rsidDel="00BE6F8D" w:rsidRDefault="00F92B8F">
          <w:pPr>
            <w:pStyle w:val="TOC3"/>
            <w:tabs>
              <w:tab w:val="left" w:pos="1320"/>
              <w:tab w:val="right" w:leader="dot" w:pos="9350"/>
            </w:tabs>
            <w:rPr>
              <w:del w:id="260" w:author="duncan bees" w:date="2020-07-21T15:14:00Z"/>
              <w:noProof/>
            </w:rPr>
          </w:pPr>
          <w:del w:id="261" w:author="duncan bees" w:date="2020-07-21T15:14:00Z">
            <w:r w:rsidDel="00BE6F8D">
              <w:rPr>
                <w:noProof/>
              </w:rPr>
              <w:fldChar w:fldCharType="begin"/>
            </w:r>
            <w:r w:rsidDel="00BE6F8D">
              <w:rPr>
                <w:noProof/>
              </w:rPr>
              <w:delInstrText xml:space="preserve"> HYPERLINK \l "_Toc45632546" \h </w:delInstrText>
            </w:r>
            <w:r w:rsidDel="00BE6F8D">
              <w:rPr>
                <w:noProof/>
              </w:rPr>
              <w:fldChar w:fldCharType="separate"/>
            </w:r>
          </w:del>
          <w:ins w:id="262" w:author="duncan bees" w:date="2020-07-21T15:14:00Z">
            <w:r w:rsidR="00BE6F8D">
              <w:rPr>
                <w:b/>
                <w:bCs/>
                <w:noProof/>
                <w:lang w:val="en-US"/>
              </w:rPr>
              <w:t>Error! Hyperlink reference not valid.</w:t>
            </w:r>
          </w:ins>
          <w:del w:id="263" w:author="duncan bees" w:date="2020-07-21T15:14:00Z">
            <w:r w:rsidR="00445F15" w:rsidDel="00BE6F8D">
              <w:rPr>
                <w:rStyle w:val="IndexLink"/>
                <w:noProof/>
              </w:rPr>
              <w:delText>2.2.2</w:delText>
            </w:r>
            <w:r w:rsidDel="00BE6F8D">
              <w:rPr>
                <w:rStyle w:val="IndexLink"/>
                <w:noProof/>
              </w:rPr>
              <w:fldChar w:fldCharType="end"/>
            </w:r>
            <w:r w:rsidDel="00BE6F8D">
              <w:rPr>
                <w:noProof/>
              </w:rPr>
              <w:fldChar w:fldCharType="begin"/>
            </w:r>
            <w:r w:rsidDel="00BE6F8D">
              <w:rPr>
                <w:noProof/>
              </w:rPr>
              <w:delInstrText xml:space="preserve"> HYPERLINK \l "_Toc45632546" \h </w:delInstrText>
            </w:r>
            <w:r w:rsidDel="00BE6F8D">
              <w:rPr>
                <w:noProof/>
              </w:rPr>
              <w:fldChar w:fldCharType="separate"/>
            </w:r>
          </w:del>
          <w:ins w:id="264" w:author="duncan bees" w:date="2020-07-21T15:14:00Z">
            <w:r w:rsidR="00BE6F8D">
              <w:rPr>
                <w:b/>
                <w:bCs/>
                <w:noProof/>
                <w:lang w:val="en-US"/>
              </w:rPr>
              <w:t>Error! Hyperlink reference not valid.</w:t>
            </w:r>
          </w:ins>
          <w:del w:id="265" w:author="duncan bees" w:date="2020-07-21T15:14:00Z">
            <w:r w:rsidR="00445F15" w:rsidDel="00BE6F8D">
              <w:rPr>
                <w:noProof/>
                <w:webHidden/>
              </w:rPr>
              <w:fldChar w:fldCharType="begin"/>
            </w:r>
            <w:r w:rsidR="00445F15" w:rsidDel="00BE6F8D">
              <w:rPr>
                <w:noProof/>
                <w:webHidden/>
              </w:rPr>
              <w:delInstrText>PAGEREF _Toc45632546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"_Toc45632546" \h </w:delInstrText>
            </w:r>
            <w:r w:rsidDel="00BE6F8D">
              <w:rPr>
                <w:noProof/>
              </w:rPr>
              <w:fldChar w:fldCharType="separate"/>
            </w:r>
          </w:del>
          <w:ins w:id="266" w:author="duncan bees" w:date="2020-07-21T15:14:00Z">
            <w:r w:rsidR="00BE6F8D">
              <w:rPr>
                <w:b/>
                <w:bCs/>
                <w:noProof/>
                <w:lang w:val="en-US"/>
              </w:rPr>
              <w:t>Error! Hyperlink reference not valid.</w:t>
            </w:r>
          </w:ins>
          <w:del w:id="267" w:author="duncan bees" w:date="2020-07-21T15:14:00Z">
            <w:r w:rsidR="00445F15" w:rsidDel="00BE6F8D">
              <w:rPr>
                <w:noProof/>
                <w:webHidden/>
              </w:rPr>
              <w:fldChar w:fldCharType="begin"/>
            </w:r>
            <w:r w:rsidR="00445F15" w:rsidDel="00BE6F8D">
              <w:rPr>
                <w:noProof/>
                <w:webHidden/>
              </w:rPr>
              <w:delInstrText>PAGEREF _Toc45632546 \h</w:delInstrText>
            </w:r>
            <w:r w:rsidR="00445F15" w:rsidDel="00BE6F8D">
              <w:rPr>
                <w:noProof/>
                <w:webHidden/>
              </w:rPr>
            </w:r>
            <w:r w:rsidR="00445F15" w:rsidDel="00BE6F8D">
              <w:rPr>
                <w:noProof/>
                <w:webHidden/>
              </w:rPr>
              <w:fldChar w:fldCharType="separate"/>
            </w:r>
            <w:r w:rsidR="00445F15" w:rsidDel="00BE6F8D">
              <w:rPr>
                <w:rStyle w:val="IndexLink"/>
                <w:noProof/>
              </w:rPr>
              <w:delText>Committers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"_Toc45632546" \h </w:delInstrText>
            </w:r>
            <w:r w:rsidDel="00BE6F8D">
              <w:rPr>
                <w:noProof/>
              </w:rPr>
              <w:fldChar w:fldCharType="separate"/>
            </w:r>
          </w:del>
          <w:ins w:id="268" w:author="duncan bees" w:date="2020-07-21T15:14:00Z">
            <w:r w:rsidR="00BE6F8D">
              <w:rPr>
                <w:b/>
                <w:bCs/>
                <w:noProof/>
                <w:lang w:val="en-US"/>
              </w:rPr>
              <w:t>Error! Hyperlink reference not valid.</w:t>
            </w:r>
          </w:ins>
          <w:del w:id="269" w:author="duncan bees" w:date="2020-07-21T15:14:00Z">
            <w:r w:rsidR="00445F15" w:rsidDel="00BE6F8D">
              <w:rPr>
                <w:noProof/>
                <w:webHidden/>
              </w:rPr>
              <w:fldChar w:fldCharType="begin"/>
            </w:r>
            <w:r w:rsidR="00445F15" w:rsidDel="00BE6F8D">
              <w:rPr>
                <w:noProof/>
                <w:webHidden/>
              </w:rPr>
              <w:delInstrText>PAGEREF _Toc45632546 \h</w:delInstrText>
            </w:r>
            <w:r w:rsidR="00445F15" w:rsidDel="00BE6F8D">
              <w:rPr>
                <w:noProof/>
                <w:webHidden/>
              </w:rPr>
            </w:r>
            <w:r w:rsidR="00445F15" w:rsidDel="00BE6F8D">
              <w:rPr>
                <w:noProof/>
                <w:webHidden/>
              </w:rPr>
              <w:fldChar w:fldCharType="separate"/>
            </w:r>
            <w:r w:rsidR="00445F15" w:rsidDel="00BE6F8D">
              <w:rPr>
                <w:rStyle w:val="IndexLink"/>
                <w:noProof/>
              </w:rPr>
              <w:tab/>
              <w:delText>12</w:delText>
            </w:r>
            <w:r w:rsidR="00445F15" w:rsidDel="00BE6F8D">
              <w:rPr>
                <w:noProof/>
                <w:webHidden/>
              </w:rPr>
              <w:fldChar w:fldCharType="end"/>
            </w:r>
            <w:r w:rsidDel="00BE6F8D">
              <w:rPr>
                <w:noProof/>
              </w:rPr>
              <w:fldChar w:fldCharType="end"/>
            </w:r>
          </w:del>
        </w:p>
        <w:p w14:paraId="161491AB" w14:textId="66B049F5" w:rsidR="00AC4529" w:rsidDel="00BE6F8D" w:rsidRDefault="00F92B8F">
          <w:pPr>
            <w:pStyle w:val="TOC1"/>
            <w:rPr>
              <w:del w:id="270" w:author="duncan bees" w:date="2020-07-21T15:14:00Z"/>
              <w:noProof/>
            </w:rPr>
          </w:pPr>
          <w:del w:id="271" w:author="duncan bees" w:date="2020-07-21T15:14:00Z">
            <w:r w:rsidDel="00BE6F8D">
              <w:rPr>
                <w:noProof/>
              </w:rPr>
              <w:fldChar w:fldCharType="begin"/>
            </w:r>
            <w:r w:rsidDel="00BE6F8D">
              <w:rPr>
                <w:noProof/>
              </w:rPr>
              <w:delInstrText xml:space="preserve"> HYPERLINK \l "_Toc45632547" \h </w:delInstrText>
            </w:r>
            <w:r w:rsidDel="00BE6F8D">
              <w:rPr>
                <w:noProof/>
              </w:rPr>
              <w:fldChar w:fldCharType="separate"/>
            </w:r>
          </w:del>
          <w:ins w:id="272" w:author="duncan bees" w:date="2020-07-21T15:14:00Z">
            <w:r w:rsidR="00BE6F8D">
              <w:rPr>
                <w:b/>
                <w:bCs/>
                <w:noProof/>
                <w:lang w:val="en-US"/>
              </w:rPr>
              <w:t>Error! Hyperlink reference not valid.</w:t>
            </w:r>
          </w:ins>
          <w:del w:id="273" w:author="duncan bees" w:date="2020-07-21T15:14:00Z">
            <w:r w:rsidR="00445F15" w:rsidDel="00BE6F8D">
              <w:rPr>
                <w:rStyle w:val="IndexLink"/>
                <w:noProof/>
              </w:rPr>
              <w:delText>3</w:delText>
            </w:r>
            <w:r w:rsidDel="00BE6F8D">
              <w:rPr>
                <w:rStyle w:val="IndexLink"/>
                <w:noProof/>
              </w:rPr>
              <w:fldChar w:fldCharType="end"/>
            </w:r>
            <w:r w:rsidDel="00BE6F8D">
              <w:rPr>
                <w:noProof/>
              </w:rPr>
              <w:fldChar w:fldCharType="begin"/>
            </w:r>
            <w:r w:rsidDel="00BE6F8D">
              <w:rPr>
                <w:noProof/>
              </w:rPr>
              <w:delInstrText xml:space="preserve"> HYPERLINK \l "_Toc45632547" \h </w:delInstrText>
            </w:r>
            <w:r w:rsidDel="00BE6F8D">
              <w:rPr>
                <w:noProof/>
              </w:rPr>
              <w:fldChar w:fldCharType="separate"/>
            </w:r>
          </w:del>
          <w:ins w:id="274" w:author="duncan bees" w:date="2020-07-21T15:14:00Z">
            <w:r w:rsidR="00BE6F8D">
              <w:rPr>
                <w:b/>
                <w:bCs/>
                <w:noProof/>
                <w:lang w:val="en-US"/>
              </w:rPr>
              <w:t>Error! Hyperlink reference not valid.</w:t>
            </w:r>
          </w:ins>
          <w:del w:id="275" w:author="duncan bees" w:date="2020-07-21T15:14:00Z">
            <w:r w:rsidR="00445F15" w:rsidDel="00BE6F8D">
              <w:rPr>
                <w:noProof/>
                <w:webHidden/>
              </w:rPr>
              <w:fldChar w:fldCharType="begin"/>
            </w:r>
            <w:r w:rsidR="00445F15" w:rsidDel="00BE6F8D">
              <w:rPr>
                <w:noProof/>
                <w:webHidden/>
              </w:rPr>
              <w:delInstrText>PAGEREF _Toc45632547 \h</w:delInstrText>
            </w:r>
            <w:r w:rsidR="00445F15" w:rsidDel="00BE6F8D">
              <w:rPr>
                <w:noProof/>
                <w:webHidden/>
              </w:rPr>
            </w:r>
            <w:r w:rsidR="00445F15" w:rsidDel="00BE6F8D">
              <w:rPr>
                <w:noProof/>
                <w:webHidden/>
              </w:rPr>
              <w:fldChar w:fldCharType="separate"/>
            </w:r>
            <w:r w:rsidR="00445F15" w:rsidDel="00BE6F8D">
              <w:rPr>
                <w:rStyle w:val="IndexLink"/>
                <w:rFonts w:eastAsia="Yu Mincho"/>
                <w:noProof/>
              </w:rPr>
              <w:tab/>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"_Toc45632547" \h </w:delInstrText>
            </w:r>
            <w:r w:rsidDel="00BE6F8D">
              <w:rPr>
                <w:noProof/>
              </w:rPr>
              <w:fldChar w:fldCharType="separate"/>
            </w:r>
          </w:del>
          <w:ins w:id="276" w:author="duncan bees" w:date="2020-07-21T15:14:00Z">
            <w:r w:rsidR="00BE6F8D">
              <w:rPr>
                <w:b/>
                <w:bCs/>
                <w:noProof/>
                <w:lang w:val="en-US"/>
              </w:rPr>
              <w:t>Error! Hyperlink reference not valid.</w:t>
            </w:r>
          </w:ins>
          <w:del w:id="277" w:author="duncan bees" w:date="2020-07-21T15:14:00Z">
            <w:r w:rsidR="00445F15" w:rsidDel="00BE6F8D">
              <w:rPr>
                <w:noProof/>
                <w:webHidden/>
              </w:rPr>
              <w:fldChar w:fldCharType="begin"/>
            </w:r>
            <w:r w:rsidR="00445F15" w:rsidDel="00BE6F8D">
              <w:rPr>
                <w:noProof/>
                <w:webHidden/>
              </w:rPr>
              <w:delInstrText>PAGEREF _Toc45632547 \h</w:delInstrText>
            </w:r>
            <w:r w:rsidR="00445F15" w:rsidDel="00BE6F8D">
              <w:rPr>
                <w:noProof/>
                <w:webHidden/>
              </w:rPr>
            </w:r>
            <w:r w:rsidR="00445F15" w:rsidDel="00BE6F8D">
              <w:rPr>
                <w:noProof/>
                <w:webHidden/>
              </w:rPr>
              <w:fldChar w:fldCharType="separate"/>
            </w:r>
            <w:r w:rsidR="00445F15" w:rsidDel="00BE6F8D">
              <w:rPr>
                <w:rStyle w:val="IndexLink"/>
                <w:noProof/>
              </w:rPr>
              <w:delText>Project Management Tools</w:delText>
            </w:r>
            <w:r w:rsidR="00445F15" w:rsidDel="00BE6F8D">
              <w:rPr>
                <w:noProof/>
                <w:webHidden/>
              </w:rPr>
              <w:fldChar w:fldCharType="end"/>
            </w:r>
            <w:r w:rsidDel="00BE6F8D">
              <w:rPr>
                <w:noProof/>
              </w:rPr>
              <w:fldChar w:fldCharType="end"/>
            </w:r>
            <w:r w:rsidDel="00BE6F8D">
              <w:rPr>
                <w:noProof/>
              </w:rPr>
              <w:fldChar w:fldCharType="begin"/>
            </w:r>
            <w:r w:rsidDel="00BE6F8D">
              <w:rPr>
                <w:noProof/>
              </w:rPr>
              <w:delInstrText xml:space="preserve"> HYPERLINK \l "_Toc45632547" \h </w:delInstrText>
            </w:r>
            <w:r w:rsidDel="00BE6F8D">
              <w:rPr>
                <w:noProof/>
              </w:rPr>
              <w:fldChar w:fldCharType="separate"/>
            </w:r>
          </w:del>
          <w:ins w:id="278" w:author="duncan bees" w:date="2020-07-21T15:14:00Z">
            <w:r w:rsidR="00BE6F8D">
              <w:rPr>
                <w:b/>
                <w:bCs/>
                <w:noProof/>
                <w:lang w:val="en-US"/>
              </w:rPr>
              <w:t>Error! Hyperlink reference not valid.</w:t>
            </w:r>
          </w:ins>
          <w:del w:id="279" w:author="duncan bees" w:date="2020-07-21T15:14:00Z">
            <w:r w:rsidR="00445F15" w:rsidDel="00BE6F8D">
              <w:rPr>
                <w:noProof/>
                <w:webHidden/>
              </w:rPr>
              <w:fldChar w:fldCharType="begin"/>
            </w:r>
            <w:r w:rsidR="00445F15" w:rsidDel="00BE6F8D">
              <w:rPr>
                <w:noProof/>
                <w:webHidden/>
              </w:rPr>
              <w:delInstrText>PAGEREF _Toc45632547 \h</w:delInstrText>
            </w:r>
            <w:r w:rsidR="00445F15" w:rsidDel="00BE6F8D">
              <w:rPr>
                <w:noProof/>
                <w:webHidden/>
              </w:rPr>
            </w:r>
            <w:r w:rsidR="00445F15" w:rsidDel="00BE6F8D">
              <w:rPr>
                <w:noProof/>
                <w:webHidden/>
              </w:rPr>
              <w:fldChar w:fldCharType="separate"/>
            </w:r>
            <w:r w:rsidR="00445F15" w:rsidDel="00BE6F8D">
              <w:rPr>
                <w:rStyle w:val="IndexLink"/>
                <w:noProof/>
              </w:rPr>
              <w:tab/>
              <w:delText>13</w:delText>
            </w:r>
            <w:r w:rsidR="00445F15" w:rsidDel="00BE6F8D">
              <w:rPr>
                <w:noProof/>
                <w:webHidden/>
              </w:rPr>
              <w:fldChar w:fldCharType="end"/>
            </w:r>
            <w:r w:rsidDel="00BE6F8D">
              <w:rPr>
                <w:noProof/>
              </w:rPr>
              <w:fldChar w:fldCharType="end"/>
            </w:r>
          </w:del>
        </w:p>
        <w:p w14:paraId="2E250CE3" w14:textId="77777777" w:rsidR="00AC4529" w:rsidRDefault="00445F15">
          <w:r>
            <w:fldChar w:fldCharType="end"/>
          </w:r>
        </w:p>
      </w:sdtContent>
    </w:sdt>
    <w:p w14:paraId="5E6C2A0B" w14:textId="77777777" w:rsidR="00AC4529" w:rsidRDefault="00AC4529"/>
    <w:p w14:paraId="7695D012" w14:textId="77777777" w:rsidR="00AC4529" w:rsidRDefault="00445F15">
      <w:pPr>
        <w:rPr>
          <w:rFonts w:ascii="Calibri Light" w:eastAsia="Yu Gothic Light" w:hAnsi="Calibri Light"/>
          <w:b/>
          <w:bCs/>
          <w:color w:val="000000"/>
          <w:sz w:val="32"/>
          <w:szCs w:val="32"/>
        </w:rPr>
      </w:pPr>
      <w:r>
        <w:br w:type="page"/>
      </w:r>
    </w:p>
    <w:p w14:paraId="6C5C27D7" w14:textId="77777777" w:rsidR="00AC4529" w:rsidRDefault="00445F15">
      <w:pPr>
        <w:pStyle w:val="Heading1"/>
        <w:numPr>
          <w:ilvl w:val="0"/>
          <w:numId w:val="3"/>
        </w:numPr>
        <w:ind w:left="431" w:hanging="431"/>
      </w:pPr>
      <w:bookmarkStart w:id="280" w:name="_Toc46236886"/>
      <w:r>
        <w:lastRenderedPageBreak/>
        <w:t>Scope and Introduction</w:t>
      </w:r>
      <w:bookmarkEnd w:id="280"/>
    </w:p>
    <w:p w14:paraId="26715320" w14:textId="77777777" w:rsidR="00AC4529" w:rsidRDefault="00445F15">
      <w:pPr>
        <w:pStyle w:val="Heading2"/>
        <w:numPr>
          <w:ilvl w:val="1"/>
          <w:numId w:val="3"/>
        </w:numPr>
        <w:ind w:left="578" w:hanging="578"/>
      </w:pPr>
      <w:bookmarkStart w:id="281" w:name="_Toc46236887"/>
      <w:r>
        <w:t>Scope of this Document</w:t>
      </w:r>
      <w:bookmarkEnd w:id="281"/>
    </w:p>
    <w:p w14:paraId="648EBB61" w14:textId="77777777" w:rsidR="00AC4529" w:rsidRDefault="00445F15">
      <w:r>
        <w:t xml:space="preserve">This document describes the organization of the technical activities of the OpenHW Group members and staff which lead to published output such as open source hardware, open source software, and specifications. </w:t>
      </w:r>
    </w:p>
    <w:p w14:paraId="52B76063" w14:textId="77777777" w:rsidR="00AC4529" w:rsidRDefault="00445F15">
      <w:r>
        <w:t>This document does not address internal activities such as board, marketing, or staff activities.</w:t>
      </w:r>
    </w:p>
    <w:p w14:paraId="5FF9A23C" w14:textId="77777777" w:rsidR="00AC4529" w:rsidRDefault="00445F15">
      <w:pPr>
        <w:pStyle w:val="Heading2"/>
        <w:numPr>
          <w:ilvl w:val="1"/>
          <w:numId w:val="3"/>
        </w:numPr>
        <w:ind w:left="578" w:hanging="578"/>
      </w:pPr>
      <w:bookmarkStart w:id="282" w:name="_Toc46236888"/>
      <w:r>
        <w:t>Definition of OpenHW Project</w:t>
      </w:r>
      <w:bookmarkEnd w:id="282"/>
    </w:p>
    <w:p w14:paraId="06D1C3B3" w14:textId="77777777" w:rsidR="00AC4529" w:rsidRDefault="00445F15">
      <w:pPr>
        <w:spacing w:after="0"/>
      </w:pPr>
      <w:r>
        <w:t>The OpenHW projects covered by this document are in the following categories:</w:t>
      </w:r>
    </w:p>
    <w:p w14:paraId="384D4CB8" w14:textId="77777777" w:rsidR="00AC4529" w:rsidRDefault="00445F15">
      <w:pPr>
        <w:pStyle w:val="ListParagraph"/>
        <w:numPr>
          <w:ilvl w:val="0"/>
          <w:numId w:val="4"/>
        </w:numPr>
        <w:spacing w:after="0"/>
      </w:pPr>
      <w:r>
        <w:t xml:space="preserve">OpenHW Technical Projects (OTP) </w:t>
      </w:r>
    </w:p>
    <w:p w14:paraId="08850C82" w14:textId="77777777" w:rsidR="00AC4529" w:rsidRDefault="00445F15">
      <w:pPr>
        <w:pStyle w:val="ListParagraph"/>
        <w:numPr>
          <w:ilvl w:val="0"/>
          <w:numId w:val="4"/>
        </w:numPr>
        <w:spacing w:after="0"/>
      </w:pPr>
      <w:r>
        <w:t xml:space="preserve">OpenHW Specification Projects (OSP). </w:t>
      </w:r>
    </w:p>
    <w:p w14:paraId="733D8CA6" w14:textId="77777777" w:rsidR="00AC4529" w:rsidRDefault="00AC4529">
      <w:pPr>
        <w:spacing w:after="0"/>
      </w:pPr>
    </w:p>
    <w:p w14:paraId="1B49A9B4" w14:textId="77777777" w:rsidR="00AC4529" w:rsidRDefault="00445F15">
      <w:pPr>
        <w:pStyle w:val="Heading3"/>
        <w:numPr>
          <w:ilvl w:val="2"/>
          <w:numId w:val="3"/>
        </w:numPr>
      </w:pPr>
      <w:bookmarkStart w:id="283" w:name="_Toc46236889"/>
      <w:r>
        <w:t>OpenHW Technical Projects (OTP)</w:t>
      </w:r>
      <w:bookmarkEnd w:id="283"/>
    </w:p>
    <w:p w14:paraId="7400195B" w14:textId="009972FE" w:rsidR="00AC4529" w:rsidRDefault="00445F15">
      <w:pPr>
        <w:spacing w:after="0"/>
      </w:pPr>
      <w:r>
        <w:t xml:space="preserve">During OpenHW Technical Projects (OTP), members develop a technical output. The output is made available to the public according to an open source license. The </w:t>
      </w:r>
      <w:ins w:id="284" w:author="duncan bees" w:date="2020-07-21T10:51:00Z">
        <w:r w:rsidR="00F92B8F">
          <w:t xml:space="preserve">open source </w:t>
        </w:r>
      </w:ins>
      <w:r>
        <w:t xml:space="preserve">development process used by OpenHW is the Eclipse Development Process (EDP). </w:t>
      </w:r>
      <w:hyperlink r:id="rId6">
        <w:r>
          <w:rPr>
            <w:rStyle w:val="Hyperlink"/>
          </w:rPr>
          <w:t>https://www.eclipse.org/projects/dev_process/</w:t>
        </w:r>
      </w:hyperlink>
      <w:r>
        <w:t xml:space="preserve"> </w:t>
      </w:r>
    </w:p>
    <w:p w14:paraId="42D9B663" w14:textId="77777777" w:rsidR="00AC4529" w:rsidRDefault="00AC4529">
      <w:pPr>
        <w:spacing w:after="0"/>
      </w:pPr>
    </w:p>
    <w:p w14:paraId="3536D765" w14:textId="325C0C36" w:rsidR="00AC4529" w:rsidRDefault="00F92B8F">
      <w:pPr>
        <w:spacing w:after="0"/>
      </w:pPr>
      <w:ins w:id="285" w:author="duncan bees" w:date="2020-07-21T10:51:00Z">
        <w:r>
          <w:t>A t</w:t>
        </w:r>
      </w:ins>
      <w:del w:id="286" w:author="duncan bees" w:date="2020-07-21T10:51:00Z">
        <w:r w:rsidR="00445F15" w:rsidDel="00F92B8F">
          <w:delText>T</w:delText>
        </w:r>
      </w:del>
      <w:r w:rsidR="00445F15">
        <w:t>ypical OTP comprise</w:t>
      </w:r>
      <w:ins w:id="287" w:author="duncan bees" w:date="2020-07-21T10:51:00Z">
        <w:r>
          <w:t>s</w:t>
        </w:r>
      </w:ins>
      <w:r w:rsidR="00445F15">
        <w:t xml:space="preserve"> one or more of the following deliverables in source and/or object format:</w:t>
      </w:r>
    </w:p>
    <w:p w14:paraId="13F218F5" w14:textId="77777777" w:rsidR="00AC4529" w:rsidRDefault="00445F15">
      <w:pPr>
        <w:pStyle w:val="ListParagraph"/>
        <w:numPr>
          <w:ilvl w:val="0"/>
          <w:numId w:val="5"/>
        </w:numPr>
        <w:spacing w:after="0"/>
      </w:pPr>
      <w:r>
        <w:t>Integrated circuit design IP (DIP).  An example of a DIP OTP is the CV32E40P CORE-V core</w:t>
      </w:r>
      <w:ins w:id="288" w:author="Unknown Author" w:date="2020-07-15T09:35:00Z">
        <w:r>
          <w:t>.</w:t>
        </w:r>
      </w:ins>
    </w:p>
    <w:p w14:paraId="49B42B9F" w14:textId="77777777" w:rsidR="00AC4529" w:rsidRDefault="00445F15">
      <w:pPr>
        <w:pStyle w:val="ListParagraph"/>
        <w:numPr>
          <w:ilvl w:val="0"/>
          <w:numId w:val="5"/>
        </w:numPr>
        <w:spacing w:after="0"/>
      </w:pPr>
      <w:r>
        <w:t xml:space="preserve">Integrated circuit verification IP (VIP).  An example of a VIP OTP is the FORCE_RISCV instruction stream generator. </w:t>
      </w:r>
    </w:p>
    <w:p w14:paraId="1FFA4A94" w14:textId="77777777" w:rsidR="00AC4529" w:rsidRDefault="00445F15">
      <w:pPr>
        <w:pStyle w:val="ListParagraph"/>
        <w:numPr>
          <w:ilvl w:val="0"/>
          <w:numId w:val="5"/>
        </w:numPr>
        <w:spacing w:after="0"/>
      </w:pPr>
      <w:r>
        <w:t xml:space="preserve">Software </w:t>
      </w:r>
    </w:p>
    <w:p w14:paraId="600BE51B" w14:textId="77777777" w:rsidR="00AC4529" w:rsidRDefault="00445F15">
      <w:pPr>
        <w:pStyle w:val="ListParagraph"/>
        <w:numPr>
          <w:ilvl w:val="0"/>
          <w:numId w:val="5"/>
        </w:numPr>
        <w:spacing w:after="0"/>
      </w:pPr>
      <w:r>
        <w:t xml:space="preserve">FPGA IP </w:t>
      </w:r>
    </w:p>
    <w:p w14:paraId="436138BD" w14:textId="77777777" w:rsidR="00AC4529" w:rsidRDefault="00445F15">
      <w:pPr>
        <w:pStyle w:val="ListParagraph"/>
        <w:numPr>
          <w:ilvl w:val="0"/>
          <w:numId w:val="5"/>
        </w:numPr>
        <w:spacing w:after="0"/>
      </w:pPr>
      <w:r>
        <w:t>Board level hardware description</w:t>
      </w:r>
    </w:p>
    <w:p w14:paraId="03CA9523" w14:textId="77777777" w:rsidR="00AC4529" w:rsidRDefault="00445F15">
      <w:pPr>
        <w:pStyle w:val="Heading3"/>
        <w:numPr>
          <w:ilvl w:val="2"/>
          <w:numId w:val="3"/>
        </w:numPr>
      </w:pPr>
      <w:bookmarkStart w:id="289" w:name="_Toc46236890"/>
      <w:r>
        <w:t>OpenHW Specification Projects (OSP).</w:t>
      </w:r>
      <w:bookmarkEnd w:id="289"/>
      <w:r>
        <w:t xml:space="preserve"> </w:t>
      </w:r>
    </w:p>
    <w:p w14:paraId="0DC81777" w14:textId="77777777" w:rsidR="00AC4529" w:rsidRDefault="00445F15">
      <w:pPr>
        <w:spacing w:after="0"/>
      </w:pPr>
      <w:r>
        <w:t>During OpenHW Specification Projects (OSP), members develop a technical standard. The process followed is the Eclipse Foundation Specification Process.</w:t>
      </w:r>
    </w:p>
    <w:p w14:paraId="5038E91A" w14:textId="77777777" w:rsidR="00AC4529" w:rsidRDefault="00F92B8F">
      <w:pPr>
        <w:spacing w:after="0"/>
      </w:pPr>
      <w:hyperlink r:id="rId7">
        <w:r w:rsidR="00445F15">
          <w:rPr>
            <w:rStyle w:val="Hyperlink"/>
          </w:rPr>
          <w:t>https://www.eclipse.org/projects/efsp/</w:t>
        </w:r>
      </w:hyperlink>
    </w:p>
    <w:p w14:paraId="32535F1E" w14:textId="77777777" w:rsidR="00AC4529" w:rsidRDefault="00AC4529">
      <w:pPr>
        <w:spacing w:after="0"/>
      </w:pPr>
    </w:p>
    <w:p w14:paraId="4374BF1D" w14:textId="5245230C" w:rsidR="00AC4529" w:rsidRDefault="00445F15">
      <w:pPr>
        <w:spacing w:after="0"/>
        <w:rPr>
          <w:ins w:id="290" w:author="duncan bees" w:date="2020-07-21T14:51:00Z"/>
        </w:rPr>
      </w:pPr>
      <w:r>
        <w:t xml:space="preserve">No </w:t>
      </w:r>
      <w:ins w:id="291" w:author="duncan bees" w:date="2020-07-21T10:52:00Z">
        <w:r w:rsidR="00F92B8F">
          <w:t xml:space="preserve">OSP </w:t>
        </w:r>
      </w:ins>
      <w:del w:id="292" w:author="duncan bees" w:date="2020-07-21T10:52:00Z">
        <w:r w:rsidDel="00F92B8F">
          <w:delText xml:space="preserve">specification projects </w:delText>
        </w:r>
      </w:del>
      <w:r>
        <w:t>are currently identified.</w:t>
      </w:r>
    </w:p>
    <w:p w14:paraId="415E776D" w14:textId="601868F0" w:rsidR="008F2C81" w:rsidRDefault="008F2C81">
      <w:pPr>
        <w:spacing w:after="0"/>
        <w:rPr>
          <w:ins w:id="293" w:author="duncan bees" w:date="2020-07-21T14:51:00Z"/>
        </w:rPr>
      </w:pPr>
    </w:p>
    <w:p w14:paraId="237E9EF3" w14:textId="6053C021" w:rsidR="008F2C81" w:rsidRDefault="008F2C81">
      <w:pPr>
        <w:spacing w:after="0"/>
      </w:pPr>
      <w:ins w:id="294" w:author="duncan bees" w:date="2020-07-21T14:51:00Z">
        <w:r>
          <w:t>Further investigation is required for OpenHW</w:t>
        </w:r>
      </w:ins>
      <w:ins w:id="295" w:author="duncan bees" w:date="2020-07-21T14:52:00Z">
        <w:r>
          <w:t xml:space="preserve"> OSP project methodology. </w:t>
        </w:r>
      </w:ins>
    </w:p>
    <w:p w14:paraId="70D4A4BB" w14:textId="77777777" w:rsidR="00AC4529" w:rsidRDefault="00445F15">
      <w:pPr>
        <w:pStyle w:val="Heading2"/>
        <w:numPr>
          <w:ilvl w:val="1"/>
          <w:numId w:val="3"/>
        </w:numPr>
        <w:ind w:left="578" w:hanging="578"/>
      </w:pPr>
      <w:r>
        <w:t xml:space="preserve"> </w:t>
      </w:r>
      <w:bookmarkStart w:id="296" w:name="_Toc46236891"/>
      <w:r>
        <w:t>OTP Project Gates and Milestones</w:t>
      </w:r>
      <w:bookmarkEnd w:id="296"/>
    </w:p>
    <w:p w14:paraId="28C09B09" w14:textId="094BD457" w:rsidR="00AC4529" w:rsidRDefault="00445F15">
      <w:r>
        <w:t xml:space="preserve">OTP checkpoints are </w:t>
      </w:r>
      <w:ins w:id="297" w:author="duncan bees" w:date="2020-07-21T10:53:00Z">
        <w:r w:rsidR="00F92B8F">
          <w:t>tracked to manage and communicate</w:t>
        </w:r>
      </w:ins>
      <w:ins w:id="298" w:author="duncan bees" w:date="2020-07-21T12:11:00Z">
        <w:r w:rsidR="00086070">
          <w:t xml:space="preserve"> overall</w:t>
        </w:r>
      </w:ins>
      <w:ins w:id="299" w:author="duncan bees" w:date="2020-07-21T10:53:00Z">
        <w:r w:rsidR="00F92B8F">
          <w:t xml:space="preserve"> project </w:t>
        </w:r>
      </w:ins>
      <w:ins w:id="300" w:author="duncan bees" w:date="2020-07-21T12:11:00Z">
        <w:r w:rsidR="00086070">
          <w:t xml:space="preserve">launch </w:t>
        </w:r>
      </w:ins>
      <w:ins w:id="301" w:author="duncan bees" w:date="2020-07-21T10:53:00Z">
        <w:r w:rsidR="00F92B8F">
          <w:t>progress.</w:t>
        </w:r>
      </w:ins>
      <w:ins w:id="302" w:author="duncan bees" w:date="2020-07-21T10:54:00Z">
        <w:r w:rsidR="00F92B8F">
          <w:t xml:space="preserve"> There are OTP Gates and OTP Technical Miles</w:t>
        </w:r>
      </w:ins>
      <w:ins w:id="303" w:author="duncan bees" w:date="2020-07-21T10:55:00Z">
        <w:r w:rsidR="00F92B8F">
          <w:t>tones.</w:t>
        </w:r>
      </w:ins>
      <w:ins w:id="304" w:author="duncan bees" w:date="2020-07-21T12:11:00Z">
        <w:r w:rsidR="00086070">
          <w:t xml:space="preserve"> </w:t>
        </w:r>
      </w:ins>
      <w:del w:id="305" w:author="duncan bees" w:date="2020-07-21T10:53:00Z">
        <w:r w:rsidDel="00F92B8F">
          <w:delText xml:space="preserve">separated into </w:delText>
        </w:r>
      </w:del>
      <w:r>
        <w:t>Gates</w:t>
      </w:r>
      <w:ins w:id="306" w:author="duncan bees" w:date="2020-07-21T10:53:00Z">
        <w:r w:rsidR="00F92B8F">
          <w:t xml:space="preserve"> </w:t>
        </w:r>
      </w:ins>
      <w:del w:id="307" w:author="duncan bees" w:date="2020-07-21T10:53:00Z">
        <w:r w:rsidDel="00F92B8F">
          <w:delText xml:space="preserve">, which </w:delText>
        </w:r>
      </w:del>
      <w:r>
        <w:t>are high level project control points</w:t>
      </w:r>
      <w:ins w:id="308" w:author="duncan bees" w:date="2020-07-21T10:54:00Z">
        <w:r w:rsidR="00F92B8F">
          <w:t xml:space="preserve"> </w:t>
        </w:r>
      </w:ins>
      <w:ins w:id="309" w:author="duncan bees" w:date="2020-07-21T10:55:00Z">
        <w:r w:rsidR="00F92B8F">
          <w:t>managed</w:t>
        </w:r>
      </w:ins>
      <w:ins w:id="310" w:author="duncan bees" w:date="2020-07-21T10:54:00Z">
        <w:r w:rsidR="00F92B8F">
          <w:t xml:space="preserve"> by the Technical Working Group (TWG)</w:t>
        </w:r>
      </w:ins>
      <w:ins w:id="311" w:author="duncan bees" w:date="2020-07-21T12:11:00Z">
        <w:r w:rsidR="00086070">
          <w:t xml:space="preserve">. </w:t>
        </w:r>
      </w:ins>
      <w:del w:id="312" w:author="duncan bees" w:date="2020-07-21T10:53:00Z">
        <w:r w:rsidDel="00F92B8F">
          <w:delText>, and</w:delText>
        </w:r>
      </w:del>
      <w:del w:id="313" w:author="duncan bees" w:date="2020-07-21T12:11:00Z">
        <w:r w:rsidDel="00086070">
          <w:delText xml:space="preserve"> </w:delText>
        </w:r>
      </w:del>
      <w:ins w:id="314" w:author="duncan bees" w:date="2020-07-21T10:55:00Z">
        <w:r w:rsidR="00F92B8F">
          <w:t>T</w:t>
        </w:r>
      </w:ins>
      <w:del w:id="315" w:author="duncan bees" w:date="2020-07-21T10:55:00Z">
        <w:r w:rsidDel="00F92B8F">
          <w:delText>t</w:delText>
        </w:r>
      </w:del>
      <w:r>
        <w:t xml:space="preserve">echnical </w:t>
      </w:r>
      <w:ins w:id="316" w:author="duncan bees" w:date="2020-07-21T10:55:00Z">
        <w:r w:rsidR="00F92B8F">
          <w:t>M</w:t>
        </w:r>
      </w:ins>
      <w:del w:id="317" w:author="duncan bees" w:date="2020-07-21T10:55:00Z">
        <w:r w:rsidDel="00F92B8F">
          <w:delText>m</w:delText>
        </w:r>
      </w:del>
      <w:r>
        <w:t>ilestones</w:t>
      </w:r>
      <w:del w:id="318" w:author="duncan bees" w:date="2020-07-21T10:55:00Z">
        <w:r w:rsidDel="00F92B8F">
          <w:delText>, which</w:delText>
        </w:r>
      </w:del>
      <w:r>
        <w:t xml:space="preserve"> are determined in the project plan and tailored to the </w:t>
      </w:r>
      <w:del w:id="319" w:author="duncan bees" w:date="2020-07-21T10:56:00Z">
        <w:r w:rsidDel="00F92B8F">
          <w:delText xml:space="preserve">particular </w:delText>
        </w:r>
      </w:del>
      <w:r>
        <w:t>project being undertaken.</w:t>
      </w:r>
      <w:ins w:id="320" w:author="duncan bees" w:date="2020-07-21T10:55:00Z">
        <w:r w:rsidR="00F92B8F">
          <w:t xml:space="preserve"> </w:t>
        </w:r>
      </w:ins>
      <w:ins w:id="321" w:author="duncan bees" w:date="2020-07-21T10:56:00Z">
        <w:r w:rsidR="00F92B8F">
          <w:t xml:space="preserve">They may be managed at the TWG or Task Group (TG) level. </w:t>
        </w:r>
      </w:ins>
    </w:p>
    <w:p w14:paraId="000880EA" w14:textId="77777777" w:rsidR="00AC4529" w:rsidRDefault="00445F15">
      <w:pPr>
        <w:rPr>
          <w:rFonts w:ascii="Calibri Light" w:eastAsia="Yu Gothic Light" w:hAnsi="Calibri Light"/>
          <w:b/>
          <w:bCs/>
          <w:color w:val="000000"/>
          <w:sz w:val="24"/>
          <w:szCs w:val="24"/>
        </w:rPr>
      </w:pPr>
      <w:r>
        <w:br w:type="page"/>
      </w:r>
    </w:p>
    <w:p w14:paraId="61463FE9" w14:textId="4B451E85" w:rsidR="00AC4529" w:rsidRDefault="00445F15">
      <w:pPr>
        <w:pStyle w:val="Heading3"/>
        <w:numPr>
          <w:ilvl w:val="2"/>
          <w:numId w:val="3"/>
        </w:numPr>
        <w:rPr>
          <w:ins w:id="322" w:author="duncan bees" w:date="2020-07-21T12:12:00Z"/>
        </w:rPr>
      </w:pPr>
      <w:bookmarkStart w:id="323" w:name="_Toc46236892"/>
      <w:commentRangeStart w:id="324"/>
      <w:r>
        <w:lastRenderedPageBreak/>
        <w:t>Project Gates for OTP</w:t>
      </w:r>
      <w:commentRangeEnd w:id="324"/>
      <w:r w:rsidR="00203B14">
        <w:rPr>
          <w:rStyle w:val="CommentReference"/>
          <w:rFonts w:ascii="Calibri" w:eastAsia="Calibri" w:hAnsi="Calibri"/>
          <w:b w:val="0"/>
          <w:bCs w:val="0"/>
          <w:color w:val="auto"/>
        </w:rPr>
        <w:commentReference w:id="324"/>
      </w:r>
      <w:bookmarkEnd w:id="323"/>
    </w:p>
    <w:p w14:paraId="35B0AEE8" w14:textId="77777777" w:rsidR="00086070" w:rsidRPr="00086070" w:rsidRDefault="00086070" w:rsidP="00086070">
      <w:pPr>
        <w:rPr>
          <w:rPrChange w:id="325" w:author="duncan bees" w:date="2020-07-21T12:12:00Z">
            <w:rPr/>
          </w:rPrChange>
        </w:rPr>
        <w:pPrChange w:id="326" w:author="duncan bees" w:date="2020-07-21T12:12:00Z">
          <w:pPr>
            <w:pStyle w:val="Heading3"/>
            <w:numPr>
              <w:numId w:val="3"/>
            </w:numPr>
          </w:pPr>
        </w:pPrChange>
      </w:pPr>
    </w:p>
    <w:p w14:paraId="76A30468" w14:textId="7E562C0F" w:rsidR="00086070" w:rsidRDefault="00445F15">
      <w:pPr>
        <w:rPr>
          <w:ins w:id="327" w:author="duncan bees" w:date="2020-07-21T12:31:00Z"/>
        </w:rPr>
      </w:pPr>
      <w:r>
        <w:t>Project gates for OpenHW Technical Projects are used by the TWG to track projects throughout the proposal development</w:t>
      </w:r>
      <w:del w:id="328" w:author="duncan bees" w:date="2020-07-21T10:56:00Z">
        <w:r w:rsidDel="00F92B8F">
          <w:delText xml:space="preserve"> phase</w:delText>
        </w:r>
      </w:del>
      <w:r>
        <w:t>, engineering development, and project closure</w:t>
      </w:r>
      <w:ins w:id="329" w:author="duncan bees" w:date="2020-07-21T10:56:00Z">
        <w:r w:rsidR="00F92B8F">
          <w:t xml:space="preserve"> phases</w:t>
        </w:r>
      </w:ins>
      <w:r>
        <w:t xml:space="preserve">. </w:t>
      </w:r>
      <w:ins w:id="330" w:author="duncan bees" w:date="2020-07-21T12:15:00Z">
        <w:r w:rsidR="00B07F5C">
          <w:t xml:space="preserve"> The </w:t>
        </w:r>
      </w:ins>
      <w:ins w:id="331" w:author="duncan bees" w:date="2020-07-21T12:16:00Z">
        <w:r w:rsidR="00B07F5C">
          <w:t xml:space="preserve">flow of a project from initial project proposal to </w:t>
        </w:r>
      </w:ins>
      <w:ins w:id="332" w:author="duncan bees" w:date="2020-07-21T15:10:00Z">
        <w:r w:rsidR="00753FDB">
          <w:t>project</w:t>
        </w:r>
      </w:ins>
      <w:ins w:id="333" w:author="duncan bees" w:date="2020-07-21T12:16:00Z">
        <w:r w:rsidR="00B07F5C">
          <w:t xml:space="preserve"> complete is show in </w:t>
        </w:r>
      </w:ins>
      <w:ins w:id="334" w:author="duncan bees" w:date="2020-07-21T12:17:00Z">
        <w:r w:rsidR="00B07F5C">
          <w:fldChar w:fldCharType="begin"/>
        </w:r>
        <w:r w:rsidR="00B07F5C">
          <w:instrText xml:space="preserve"> REF _Ref46226276 \h </w:instrText>
        </w:r>
      </w:ins>
      <w:r w:rsidR="00B07F5C">
        <w:fldChar w:fldCharType="separate"/>
      </w:r>
      <w:ins w:id="335" w:author="duncan bees" w:date="2020-07-21T12:17:00Z">
        <w:r w:rsidR="00B07F5C">
          <w:t xml:space="preserve">Figure </w:t>
        </w:r>
        <w:r w:rsidR="00B07F5C">
          <w:rPr>
            <w:noProof/>
          </w:rPr>
          <w:t>1</w:t>
        </w:r>
        <w:r w:rsidR="00B07F5C">
          <w:fldChar w:fldCharType="end"/>
        </w:r>
      </w:ins>
    </w:p>
    <w:p w14:paraId="0C76986D" w14:textId="7A60141A" w:rsidR="00B07F5C" w:rsidRDefault="00C750C3" w:rsidP="00C750C3">
      <w:pPr>
        <w:rPr>
          <w:ins w:id="336" w:author="duncan bees" w:date="2020-07-21T12:15:00Z"/>
        </w:rPr>
        <w:pPrChange w:id="337" w:author="duncan bees" w:date="2020-07-21T12:32:00Z">
          <w:pPr/>
        </w:pPrChange>
      </w:pPr>
      <w:ins w:id="338" w:author="duncan bees" w:date="2020-07-21T12:31:00Z">
        <w:r>
          <w:rPr>
            <w:noProof/>
          </w:rPr>
          <w:drawing>
            <wp:inline distT="0" distB="0" distL="0" distR="0" wp14:anchorId="00425E42" wp14:editId="4FA93975">
              <wp:extent cx="5956813" cy="208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464" cy="2094670"/>
                      </a:xfrm>
                      <a:prstGeom prst="rect">
                        <a:avLst/>
                      </a:prstGeom>
                      <a:noFill/>
                    </pic:spPr>
                  </pic:pic>
                </a:graphicData>
              </a:graphic>
            </wp:inline>
          </w:drawing>
        </w:r>
      </w:ins>
    </w:p>
    <w:p w14:paraId="2D06ECEB" w14:textId="79C6B5A7" w:rsidR="00086070" w:rsidRDefault="00B07F5C" w:rsidP="00B07F5C">
      <w:pPr>
        <w:pStyle w:val="Caption"/>
        <w:jc w:val="center"/>
        <w:rPr>
          <w:ins w:id="339" w:author="duncan bees" w:date="2020-07-21T12:15:00Z"/>
        </w:rPr>
        <w:pPrChange w:id="340" w:author="duncan bees" w:date="2020-07-21T12:16:00Z">
          <w:pPr>
            <w:pStyle w:val="Caption"/>
          </w:pPr>
        </w:pPrChange>
      </w:pPr>
      <w:bookmarkStart w:id="341" w:name="_Ref46226276"/>
      <w:ins w:id="342" w:author="duncan bees" w:date="2020-07-21T12:15:00Z">
        <w:r>
          <w:t xml:space="preserve">Figure </w:t>
        </w:r>
        <w:r>
          <w:fldChar w:fldCharType="begin"/>
        </w:r>
        <w:r>
          <w:instrText xml:space="preserve"> SEQ Figure \* ARABIC </w:instrText>
        </w:r>
      </w:ins>
      <w:r>
        <w:fldChar w:fldCharType="separate"/>
      </w:r>
      <w:ins w:id="343" w:author="duncan bees" w:date="2020-07-21T14:54:00Z">
        <w:r w:rsidR="008F2C81">
          <w:rPr>
            <w:noProof/>
          </w:rPr>
          <w:t>1</w:t>
        </w:r>
      </w:ins>
      <w:ins w:id="344" w:author="duncan bees" w:date="2020-07-21T12:15:00Z">
        <w:r>
          <w:fldChar w:fldCharType="end"/>
        </w:r>
        <w:bookmarkEnd w:id="341"/>
        <w:r>
          <w:t xml:space="preserve">  OTP Project Gates</w:t>
        </w:r>
      </w:ins>
    </w:p>
    <w:p w14:paraId="71FE3791" w14:textId="77777777" w:rsidR="00B07F5C" w:rsidRDefault="00B07F5C" w:rsidP="00B07F5C">
      <w:pPr>
        <w:pStyle w:val="Caption"/>
        <w:rPr>
          <w:ins w:id="345" w:author="duncan bees" w:date="2020-07-21T12:13:00Z"/>
        </w:rPr>
        <w:pPrChange w:id="346" w:author="duncan bees" w:date="2020-07-21T12:15:00Z">
          <w:pPr/>
        </w:pPrChange>
      </w:pPr>
    </w:p>
    <w:p w14:paraId="5F0EC29B" w14:textId="13F32630" w:rsidR="00AC4529" w:rsidRDefault="00445F15">
      <w:del w:id="347" w:author="duncan bees" w:date="2020-07-21T12:17:00Z">
        <w:r w:rsidDel="00B07F5C">
          <w:delText xml:space="preserve">Gate status of each project which has passed </w:delText>
        </w:r>
      </w:del>
      <w:ins w:id="348" w:author="duncan bees" w:date="2020-07-21T12:17:00Z">
        <w:r w:rsidR="00B07F5C">
          <w:t xml:space="preserve">The </w:t>
        </w:r>
      </w:ins>
      <w:ins w:id="349" w:author="duncan bees" w:date="2020-07-21T12:18:00Z">
        <w:r w:rsidR="00B07F5C">
          <w:t xml:space="preserve">project gates are </w:t>
        </w:r>
      </w:ins>
      <w:ins w:id="350" w:author="duncan bees" w:date="2020-07-21T12:35:00Z">
        <w:r w:rsidR="003657F8">
          <w:t>summarized</w:t>
        </w:r>
      </w:ins>
      <w:ins w:id="351" w:author="duncan bees" w:date="2020-07-21T12:18:00Z">
        <w:r w:rsidR="00B07F5C">
          <w:t xml:space="preserve"> in </w:t>
        </w:r>
      </w:ins>
      <w:ins w:id="352" w:author="duncan bees" w:date="2020-07-21T12:20:00Z">
        <w:r w:rsidR="00B07F5C">
          <w:fldChar w:fldCharType="begin"/>
        </w:r>
        <w:r w:rsidR="00B07F5C">
          <w:instrText xml:space="preserve"> REF _Ref46226434 \h </w:instrText>
        </w:r>
      </w:ins>
      <w:r w:rsidR="00B07F5C">
        <w:fldChar w:fldCharType="separate"/>
      </w:r>
      <w:ins w:id="353" w:author="duncan bees" w:date="2020-07-21T12:20:00Z">
        <w:r w:rsidR="00B07F5C">
          <w:t xml:space="preserve">Table </w:t>
        </w:r>
        <w:r w:rsidR="00B07F5C">
          <w:rPr>
            <w:noProof/>
          </w:rPr>
          <w:t>1</w:t>
        </w:r>
        <w:r w:rsidR="00B07F5C">
          <w:fldChar w:fldCharType="end"/>
        </w:r>
        <w:r w:rsidR="00B07F5C">
          <w:t xml:space="preserve"> below.</w:t>
        </w:r>
      </w:ins>
    </w:p>
    <w:tbl>
      <w:tblPr>
        <w:tblW w:w="8500" w:type="dxa"/>
        <w:tblInd w:w="108" w:type="dxa"/>
        <w:tblLook w:val="04A0" w:firstRow="1" w:lastRow="0" w:firstColumn="1" w:lastColumn="0" w:noHBand="0" w:noVBand="1"/>
      </w:tblPr>
      <w:tblGrid>
        <w:gridCol w:w="1916"/>
        <w:gridCol w:w="3180"/>
        <w:gridCol w:w="3404"/>
      </w:tblGrid>
      <w:tr w:rsidR="00AC4529" w14:paraId="25DF7F6A" w14:textId="77777777">
        <w:tc>
          <w:tcPr>
            <w:tcW w:w="1916" w:type="dxa"/>
            <w:tcBorders>
              <w:top w:val="single" w:sz="4" w:space="0" w:color="000000"/>
              <w:left w:val="single" w:sz="4" w:space="0" w:color="000000"/>
              <w:bottom w:val="single" w:sz="4" w:space="0" w:color="000000"/>
              <w:right w:val="single" w:sz="4" w:space="0" w:color="000000"/>
            </w:tcBorders>
          </w:tcPr>
          <w:p w14:paraId="544CB08A" w14:textId="77777777" w:rsidR="00AC4529" w:rsidRDefault="00445F15">
            <w:pPr>
              <w:spacing w:after="0" w:line="240" w:lineRule="auto"/>
              <w:rPr>
                <w:b/>
                <w:bCs/>
              </w:rPr>
            </w:pPr>
            <w:r>
              <w:rPr>
                <w:b/>
                <w:bCs/>
              </w:rPr>
              <w:t>Gate</w:t>
            </w:r>
          </w:p>
        </w:tc>
        <w:tc>
          <w:tcPr>
            <w:tcW w:w="3180" w:type="dxa"/>
            <w:tcBorders>
              <w:top w:val="single" w:sz="4" w:space="0" w:color="000000"/>
              <w:left w:val="single" w:sz="4" w:space="0" w:color="000000"/>
              <w:bottom w:val="single" w:sz="4" w:space="0" w:color="000000"/>
              <w:right w:val="single" w:sz="4" w:space="0" w:color="000000"/>
            </w:tcBorders>
          </w:tcPr>
          <w:p w14:paraId="1D1D7E1E" w14:textId="77777777" w:rsidR="00AC4529" w:rsidRDefault="00445F15">
            <w:pPr>
              <w:spacing w:after="0" w:line="240" w:lineRule="auto"/>
              <w:rPr>
                <w:b/>
                <w:bCs/>
              </w:rPr>
            </w:pPr>
            <w:r>
              <w:rPr>
                <w:b/>
                <w:bCs/>
              </w:rPr>
              <w:t>Gate Criteria</w:t>
            </w:r>
          </w:p>
        </w:tc>
        <w:tc>
          <w:tcPr>
            <w:tcW w:w="3404" w:type="dxa"/>
            <w:tcBorders>
              <w:top w:val="single" w:sz="4" w:space="0" w:color="000000"/>
              <w:left w:val="single" w:sz="4" w:space="0" w:color="000000"/>
              <w:bottom w:val="single" w:sz="4" w:space="0" w:color="000000"/>
              <w:right w:val="single" w:sz="4" w:space="0" w:color="000000"/>
            </w:tcBorders>
          </w:tcPr>
          <w:p w14:paraId="0F7C1287" w14:textId="77777777" w:rsidR="00AC4529" w:rsidRDefault="00445F15">
            <w:pPr>
              <w:spacing w:after="0" w:line="240" w:lineRule="auto"/>
              <w:rPr>
                <w:b/>
                <w:bCs/>
              </w:rPr>
            </w:pPr>
            <w:r>
              <w:rPr>
                <w:b/>
                <w:bCs/>
              </w:rPr>
              <w:t>Activities Leading up to Gate</w:t>
            </w:r>
          </w:p>
        </w:tc>
      </w:tr>
      <w:tr w:rsidR="00AC4529" w14:paraId="0FE55D79" w14:textId="77777777">
        <w:tc>
          <w:tcPr>
            <w:tcW w:w="1916" w:type="dxa"/>
            <w:tcBorders>
              <w:top w:val="single" w:sz="4" w:space="0" w:color="000000"/>
              <w:left w:val="single" w:sz="4" w:space="0" w:color="000000"/>
              <w:bottom w:val="single" w:sz="4" w:space="0" w:color="000000"/>
              <w:right w:val="single" w:sz="4" w:space="0" w:color="000000"/>
            </w:tcBorders>
          </w:tcPr>
          <w:p w14:paraId="0A27CC18" w14:textId="6E71AF20" w:rsidR="00AC4529" w:rsidDel="00BC4242" w:rsidRDefault="00445F15">
            <w:pPr>
              <w:spacing w:after="0" w:line="240" w:lineRule="auto"/>
              <w:rPr>
                <w:del w:id="354" w:author="duncan bees" w:date="2020-07-16T16:52:00Z"/>
              </w:rPr>
            </w:pPr>
            <w:del w:id="355" w:author="duncan bees" w:date="2020-07-16T16:52:00Z">
              <w:r w:rsidDel="00BC4242">
                <w:delText>Optional:</w:delText>
              </w:r>
            </w:del>
          </w:p>
          <w:p w14:paraId="33CD6C3E" w14:textId="77777777" w:rsidR="00AC4529" w:rsidRDefault="00445F15">
            <w:pPr>
              <w:spacing w:after="0" w:line="240" w:lineRule="auto"/>
            </w:pPr>
            <w:r>
              <w:t>Preliminary Project Launch (PPL)</w:t>
            </w:r>
          </w:p>
          <w:p w14:paraId="6ABE50DA" w14:textId="77777777" w:rsidR="00AC4529" w:rsidRDefault="00AC4529">
            <w:pPr>
              <w:spacing w:after="0" w:line="240" w:lineRule="auto"/>
            </w:pPr>
          </w:p>
        </w:tc>
        <w:tc>
          <w:tcPr>
            <w:tcW w:w="3180" w:type="dxa"/>
            <w:tcBorders>
              <w:top w:val="single" w:sz="4" w:space="0" w:color="000000"/>
              <w:left w:val="single" w:sz="4" w:space="0" w:color="000000"/>
              <w:bottom w:val="single" w:sz="4" w:space="0" w:color="000000"/>
              <w:right w:val="single" w:sz="4" w:space="0" w:color="000000"/>
            </w:tcBorders>
          </w:tcPr>
          <w:p w14:paraId="22309C3B" w14:textId="52F025C0" w:rsidR="00AC4529" w:rsidRDefault="00086070">
            <w:pPr>
              <w:pStyle w:val="ListParagraph"/>
              <w:numPr>
                <w:ilvl w:val="0"/>
                <w:numId w:val="9"/>
              </w:numPr>
              <w:spacing w:after="0" w:line="240" w:lineRule="auto"/>
              <w:ind w:left="319"/>
            </w:pPr>
            <w:ins w:id="356" w:author="duncan bees" w:date="2020-07-21T12:12:00Z">
              <w:r>
                <w:t xml:space="preserve">Preliminary </w:t>
              </w:r>
            </w:ins>
            <w:ins w:id="357" w:author="duncan bees" w:date="2020-07-21T12:32:00Z">
              <w:r w:rsidR="00C750C3">
                <w:t>p</w:t>
              </w:r>
            </w:ins>
            <w:ins w:id="358" w:author="duncan bees" w:date="2020-07-21T12:12:00Z">
              <w:r>
                <w:t>roject proposal</w:t>
              </w:r>
            </w:ins>
            <w:ins w:id="359" w:author="duncan bees" w:date="2020-07-16T16:53:00Z">
              <w:r w:rsidR="00BC4242">
                <w:t xml:space="preserve"> </w:t>
              </w:r>
            </w:ins>
            <w:del w:id="360" w:author="duncan bees" w:date="2020-07-16T16:53:00Z">
              <w:r w:rsidR="00445F15" w:rsidDel="00BC4242">
                <w:delText>Information presented</w:delText>
              </w:r>
            </w:del>
            <w:r w:rsidR="00445F15">
              <w:t xml:space="preserve"> meets </w:t>
            </w:r>
            <w:ins w:id="361" w:author="duncan bees" w:date="2020-07-16T16:58:00Z">
              <w:r w:rsidR="00BC4242">
                <w:t>checklist</w:t>
              </w:r>
            </w:ins>
            <w:del w:id="362" w:author="duncan bees" w:date="2020-07-16T16:58:00Z">
              <w:r w:rsidR="00445F15" w:rsidDel="00BC4242">
                <w:delText>requirements</w:delText>
              </w:r>
            </w:del>
            <w:del w:id="363" w:author="duncan bees" w:date="2020-07-21T12:20:00Z">
              <w:r w:rsidR="00445F15" w:rsidDel="00B07F5C">
                <w:delText xml:space="preserve"> (see details)</w:delText>
              </w:r>
            </w:del>
          </w:p>
          <w:p w14:paraId="3DE63F87" w14:textId="4EBB9637" w:rsidR="00AC4529" w:rsidDel="00BC4242" w:rsidRDefault="00445F15">
            <w:pPr>
              <w:pStyle w:val="ListParagraph"/>
              <w:numPr>
                <w:ilvl w:val="0"/>
                <w:numId w:val="9"/>
              </w:numPr>
              <w:spacing w:after="0" w:line="240" w:lineRule="auto"/>
              <w:ind w:left="319"/>
              <w:rPr>
                <w:del w:id="364" w:author="duncan bees" w:date="2020-07-16T16:58:00Z"/>
              </w:rPr>
            </w:pPr>
            <w:del w:id="365" w:author="duncan bees" w:date="2020-07-21T12:22:00Z">
              <w:r w:rsidDel="00B07F5C">
                <w:delText xml:space="preserve">Sufficient </w:delText>
              </w:r>
            </w:del>
            <w:r>
              <w:t xml:space="preserve">TWG </w:t>
            </w:r>
            <w:ins w:id="366" w:author="duncan bees" w:date="2020-07-21T12:23:00Z">
              <w:r w:rsidR="00B07F5C">
                <w:t>majority vote</w:t>
              </w:r>
            </w:ins>
            <w:del w:id="367" w:author="duncan bees" w:date="2020-07-21T12:23:00Z">
              <w:r w:rsidDel="00B07F5C">
                <w:delText>interest</w:delText>
              </w:r>
            </w:del>
            <w:r>
              <w:t xml:space="preserve"> to move forward with project proposal </w:t>
            </w:r>
          </w:p>
          <w:p w14:paraId="451FEB72" w14:textId="04104FCA" w:rsidR="00AC4529" w:rsidRDefault="00445F15">
            <w:pPr>
              <w:pStyle w:val="ListParagraph"/>
              <w:numPr>
                <w:ilvl w:val="0"/>
                <w:numId w:val="9"/>
              </w:numPr>
              <w:spacing w:after="0" w:line="240" w:lineRule="auto"/>
              <w:ind w:left="319"/>
            </w:pPr>
            <w:commentRangeStart w:id="368"/>
            <w:del w:id="369" w:author="duncan bees" w:date="2020-07-16T16:58:00Z">
              <w:r w:rsidDel="00BC4242">
                <w:delText>Note, this gate may be bypassed if Project Launch criteria are already met</w:delText>
              </w:r>
            </w:del>
            <w:commentRangeEnd w:id="368"/>
            <w:ins w:id="370" w:author="Mike Thompson" w:date="2020-07-15T09:41:00Z">
              <w:del w:id="371" w:author="duncan bees" w:date="2020-07-16T16:58:00Z">
                <w:r w:rsidDel="00BC4242">
                  <w:commentReference w:id="368"/>
                </w:r>
              </w:del>
            </w:ins>
          </w:p>
        </w:tc>
        <w:tc>
          <w:tcPr>
            <w:tcW w:w="3404" w:type="dxa"/>
            <w:tcBorders>
              <w:top w:val="single" w:sz="4" w:space="0" w:color="000000"/>
              <w:left w:val="single" w:sz="4" w:space="0" w:color="000000"/>
              <w:bottom w:val="single" w:sz="4" w:space="0" w:color="000000"/>
              <w:right w:val="single" w:sz="4" w:space="0" w:color="000000"/>
            </w:tcBorders>
          </w:tcPr>
          <w:p w14:paraId="7498403D" w14:textId="77777777" w:rsidR="00AC4529" w:rsidRDefault="00445F15">
            <w:pPr>
              <w:pStyle w:val="ListParagraph"/>
              <w:numPr>
                <w:ilvl w:val="0"/>
                <w:numId w:val="9"/>
              </w:numPr>
              <w:spacing w:after="0" w:line="240" w:lineRule="auto"/>
              <w:ind w:left="319"/>
            </w:pPr>
            <w:r>
              <w:t>OTP pre-proposal development</w:t>
            </w:r>
          </w:p>
        </w:tc>
      </w:tr>
      <w:tr w:rsidR="00AC4529" w14:paraId="6EA03A80" w14:textId="77777777">
        <w:tc>
          <w:tcPr>
            <w:tcW w:w="1916" w:type="dxa"/>
            <w:tcBorders>
              <w:top w:val="single" w:sz="4" w:space="0" w:color="000000"/>
              <w:left w:val="single" w:sz="4" w:space="0" w:color="000000"/>
              <w:bottom w:val="single" w:sz="4" w:space="0" w:color="000000"/>
              <w:right w:val="single" w:sz="4" w:space="0" w:color="000000"/>
            </w:tcBorders>
          </w:tcPr>
          <w:p w14:paraId="6D3FA16D" w14:textId="77777777" w:rsidR="00AC4529" w:rsidRDefault="00445F15">
            <w:pPr>
              <w:spacing w:after="0" w:line="240" w:lineRule="auto"/>
            </w:pPr>
            <w:r>
              <w:t>Project Launch (PL)</w:t>
            </w:r>
          </w:p>
        </w:tc>
        <w:tc>
          <w:tcPr>
            <w:tcW w:w="3180" w:type="dxa"/>
            <w:tcBorders>
              <w:top w:val="single" w:sz="4" w:space="0" w:color="000000"/>
              <w:left w:val="single" w:sz="4" w:space="0" w:color="000000"/>
              <w:bottom w:val="single" w:sz="4" w:space="0" w:color="000000"/>
              <w:right w:val="single" w:sz="4" w:space="0" w:color="000000"/>
            </w:tcBorders>
          </w:tcPr>
          <w:p w14:paraId="73FFDB30" w14:textId="77777777" w:rsidR="00C750C3" w:rsidRDefault="00BC4242" w:rsidP="00B07F5C">
            <w:pPr>
              <w:pStyle w:val="ListParagraph"/>
              <w:numPr>
                <w:ilvl w:val="0"/>
                <w:numId w:val="9"/>
              </w:numPr>
              <w:spacing w:after="0" w:line="240" w:lineRule="auto"/>
              <w:ind w:left="319"/>
              <w:rPr>
                <w:ins w:id="372" w:author="duncan bees" w:date="2020-07-21T12:32:00Z"/>
              </w:rPr>
            </w:pPr>
            <w:ins w:id="373" w:author="duncan bees" w:date="2020-07-16T16:56:00Z">
              <w:r>
                <w:t xml:space="preserve">PPL </w:t>
              </w:r>
            </w:ins>
            <w:ins w:id="374" w:author="duncan bees" w:date="2020-07-16T16:58:00Z">
              <w:r>
                <w:t xml:space="preserve">gate </w:t>
              </w:r>
            </w:ins>
            <w:ins w:id="375" w:author="duncan bees" w:date="2020-07-16T16:56:00Z">
              <w:r>
                <w:t>is already attained</w:t>
              </w:r>
            </w:ins>
            <w:ins w:id="376" w:author="duncan bees" w:date="2020-07-21T12:21:00Z">
              <w:r w:rsidR="00B07F5C">
                <w:t>.</w:t>
              </w:r>
            </w:ins>
          </w:p>
          <w:p w14:paraId="03C633E6" w14:textId="2DB42BC4" w:rsidR="00203B14" w:rsidRDefault="00BC4242" w:rsidP="00B07F5C">
            <w:pPr>
              <w:pStyle w:val="ListParagraph"/>
              <w:numPr>
                <w:ilvl w:val="0"/>
                <w:numId w:val="9"/>
              </w:numPr>
              <w:spacing w:after="0" w:line="240" w:lineRule="auto"/>
              <w:ind w:left="319"/>
              <w:rPr>
                <w:ins w:id="377" w:author="duncan bees" w:date="2020-07-16T09:25:00Z"/>
              </w:rPr>
              <w:pPrChange w:id="378" w:author="duncan bees" w:date="2020-07-21T12:21:00Z">
                <w:pPr>
                  <w:pStyle w:val="ListParagraph"/>
                  <w:numPr>
                    <w:numId w:val="9"/>
                  </w:numPr>
                  <w:spacing w:after="0" w:line="240" w:lineRule="auto"/>
                  <w:ind w:left="319" w:hanging="360"/>
                </w:pPr>
              </w:pPrChange>
            </w:pPr>
            <w:ins w:id="379" w:author="duncan bees" w:date="2020-07-16T16:59:00Z">
              <w:r>
                <w:t xml:space="preserve">TWG can hold </w:t>
              </w:r>
            </w:ins>
            <w:ins w:id="380" w:author="duncan bees" w:date="2020-07-16T16:58:00Z">
              <w:r>
                <w:t>PPL and PL gate review simultaneously</w:t>
              </w:r>
            </w:ins>
            <w:ins w:id="381" w:author="duncan bees" w:date="2020-07-16T16:59:00Z">
              <w:r>
                <w:t xml:space="preserve"> if initial proposal meets both checklists</w:t>
              </w:r>
            </w:ins>
            <w:ins w:id="382" w:author="duncan bees" w:date="2020-07-21T12:21:00Z">
              <w:r w:rsidR="00B07F5C">
                <w:t>.</w:t>
              </w:r>
            </w:ins>
            <w:ins w:id="383" w:author="duncan bees" w:date="2020-07-16T09:26:00Z">
              <w:r w:rsidR="00203B14">
                <w:t xml:space="preserve"> </w:t>
              </w:r>
            </w:ins>
          </w:p>
          <w:p w14:paraId="3D20D4D3" w14:textId="2B89FAE3" w:rsidR="00AC4529" w:rsidRDefault="00BC4242">
            <w:pPr>
              <w:pStyle w:val="ListParagraph"/>
              <w:numPr>
                <w:ilvl w:val="0"/>
                <w:numId w:val="9"/>
              </w:numPr>
              <w:spacing w:after="0" w:line="240" w:lineRule="auto"/>
              <w:ind w:left="319"/>
            </w:pPr>
            <w:ins w:id="384" w:author="duncan bees" w:date="2020-07-16T16:54:00Z">
              <w:r>
                <w:t xml:space="preserve">PL checklist </w:t>
              </w:r>
            </w:ins>
            <w:del w:id="385" w:author="duncan bees" w:date="2020-07-16T16:54:00Z">
              <w:r w:rsidR="00445F15" w:rsidDel="00BC4242">
                <w:delText>Information presented</w:delText>
              </w:r>
            </w:del>
            <w:r w:rsidR="00445F15">
              <w:t xml:space="preserve"> meets requirements</w:t>
            </w:r>
            <w:ins w:id="386" w:author="duncan bees" w:date="2020-07-21T12:22:00Z">
              <w:r w:rsidR="00B07F5C">
                <w:t>.</w:t>
              </w:r>
            </w:ins>
            <w:del w:id="387" w:author="duncan bees" w:date="2020-07-21T12:21:00Z">
              <w:r w:rsidR="00445F15" w:rsidDel="00B07F5C">
                <w:delText xml:space="preserve"> (see details)</w:delText>
              </w:r>
            </w:del>
          </w:p>
          <w:p w14:paraId="2F9170CE" w14:textId="5187C8E3" w:rsidR="00AC4529" w:rsidRDefault="00445F15">
            <w:pPr>
              <w:pStyle w:val="ListParagraph"/>
              <w:numPr>
                <w:ilvl w:val="0"/>
                <w:numId w:val="9"/>
              </w:numPr>
              <w:spacing w:after="0" w:line="240" w:lineRule="auto"/>
              <w:ind w:left="319"/>
            </w:pPr>
            <w:r>
              <w:t xml:space="preserve">TWG </w:t>
            </w:r>
            <w:ins w:id="388" w:author="duncan bees" w:date="2020-07-21T12:21:00Z">
              <w:r w:rsidR="00B07F5C">
                <w:t xml:space="preserve">majority </w:t>
              </w:r>
            </w:ins>
            <w:ins w:id="389" w:author="duncan bees" w:date="2020-07-21T12:22:00Z">
              <w:r w:rsidR="00B07F5C">
                <w:t xml:space="preserve">vote </w:t>
              </w:r>
            </w:ins>
            <w:del w:id="390" w:author="duncan bees" w:date="2020-07-21T12:21:00Z">
              <w:r w:rsidDel="00B07F5C">
                <w:delText>consensus of</w:delText>
              </w:r>
            </w:del>
            <w:del w:id="391" w:author="duncan bees" w:date="2020-07-21T12:23:00Z">
              <w:r w:rsidDel="00B07F5C">
                <w:delText xml:space="preserve"> sufficient interest and resource </w:delText>
              </w:r>
            </w:del>
            <w:ins w:id="392" w:author="duncan bees" w:date="2020-07-16T17:00:00Z">
              <w:r w:rsidR="00BC4242">
                <w:t>to proceed with project</w:t>
              </w:r>
            </w:ins>
            <w:del w:id="393" w:author="duncan bees" w:date="2020-07-16T17:00:00Z">
              <w:r w:rsidDel="00BC4242">
                <w:delText>plan</w:delText>
              </w:r>
            </w:del>
          </w:p>
        </w:tc>
        <w:tc>
          <w:tcPr>
            <w:tcW w:w="3404" w:type="dxa"/>
            <w:tcBorders>
              <w:top w:val="single" w:sz="4" w:space="0" w:color="000000"/>
              <w:left w:val="single" w:sz="4" w:space="0" w:color="000000"/>
              <w:bottom w:val="single" w:sz="4" w:space="0" w:color="000000"/>
              <w:right w:val="single" w:sz="4" w:space="0" w:color="000000"/>
            </w:tcBorders>
          </w:tcPr>
          <w:p w14:paraId="79A1539E" w14:textId="77777777" w:rsidR="00AC4529" w:rsidRDefault="00445F15">
            <w:pPr>
              <w:pStyle w:val="ListParagraph"/>
              <w:numPr>
                <w:ilvl w:val="0"/>
                <w:numId w:val="9"/>
              </w:numPr>
              <w:spacing w:after="0" w:line="240" w:lineRule="auto"/>
              <w:ind w:left="319"/>
            </w:pPr>
            <w:r>
              <w:t>OTP Proposal development</w:t>
            </w:r>
          </w:p>
          <w:p w14:paraId="3D11CADC" w14:textId="77777777" w:rsidR="00AC4529" w:rsidRDefault="00AC4529">
            <w:pPr>
              <w:spacing w:after="0" w:line="240" w:lineRule="auto"/>
              <w:ind w:left="-41"/>
            </w:pPr>
          </w:p>
        </w:tc>
      </w:tr>
      <w:tr w:rsidR="00AC4529" w14:paraId="132C9A1D" w14:textId="77777777">
        <w:tc>
          <w:tcPr>
            <w:tcW w:w="1916" w:type="dxa"/>
            <w:tcBorders>
              <w:top w:val="single" w:sz="4" w:space="0" w:color="000000"/>
              <w:left w:val="single" w:sz="4" w:space="0" w:color="000000"/>
              <w:bottom w:val="single" w:sz="4" w:space="0" w:color="000000"/>
              <w:right w:val="single" w:sz="4" w:space="0" w:color="000000"/>
            </w:tcBorders>
          </w:tcPr>
          <w:p w14:paraId="13F145E0" w14:textId="77777777" w:rsidR="00AC4529" w:rsidRDefault="00445F15">
            <w:pPr>
              <w:spacing w:after="0" w:line="240" w:lineRule="auto"/>
            </w:pPr>
            <w:r>
              <w:t>Project Plan Approved (PPA)</w:t>
            </w:r>
          </w:p>
        </w:tc>
        <w:tc>
          <w:tcPr>
            <w:tcW w:w="3180" w:type="dxa"/>
            <w:tcBorders>
              <w:top w:val="single" w:sz="4" w:space="0" w:color="000000"/>
              <w:left w:val="single" w:sz="4" w:space="0" w:color="000000"/>
              <w:bottom w:val="single" w:sz="4" w:space="0" w:color="000000"/>
              <w:right w:val="single" w:sz="4" w:space="0" w:color="000000"/>
            </w:tcBorders>
          </w:tcPr>
          <w:p w14:paraId="2A126224" w14:textId="59AA0ACD" w:rsidR="00AC4529" w:rsidRDefault="00445F15">
            <w:pPr>
              <w:pStyle w:val="ListParagraph"/>
              <w:numPr>
                <w:ilvl w:val="0"/>
                <w:numId w:val="9"/>
              </w:numPr>
              <w:spacing w:after="0" w:line="240" w:lineRule="auto"/>
              <w:ind w:left="319"/>
            </w:pPr>
            <w:r>
              <w:t xml:space="preserve">Project plan including </w:t>
            </w:r>
            <w:del w:id="394" w:author="duncan bees" w:date="2020-07-21T12:32:00Z">
              <w:r w:rsidDel="00C750C3">
                <w:delText>determination of</w:delText>
              </w:r>
            </w:del>
            <w:ins w:id="395" w:author="duncan bees" w:date="2020-07-21T12:32:00Z">
              <w:r w:rsidR="00C750C3">
                <w:t>schedule and</w:t>
              </w:r>
            </w:ins>
            <w:r>
              <w:t xml:space="preserve"> technical milestones has been </w:t>
            </w:r>
            <w:del w:id="396" w:author="duncan bees" w:date="2020-07-21T12:33:00Z">
              <w:r w:rsidDel="00C750C3">
                <w:delText xml:space="preserve">reviewed and </w:delText>
              </w:r>
            </w:del>
            <w:r>
              <w:t>accepted by TWG</w:t>
            </w:r>
            <w:ins w:id="397" w:author="duncan bees" w:date="2020-07-21T12:33:00Z">
              <w:r w:rsidR="00C750C3">
                <w:t xml:space="preserve"> majority vote</w:t>
              </w:r>
            </w:ins>
            <w:r>
              <w:t xml:space="preserve"> </w:t>
            </w:r>
          </w:p>
        </w:tc>
        <w:tc>
          <w:tcPr>
            <w:tcW w:w="3404" w:type="dxa"/>
            <w:tcBorders>
              <w:top w:val="single" w:sz="4" w:space="0" w:color="000000"/>
              <w:left w:val="single" w:sz="4" w:space="0" w:color="000000"/>
              <w:bottom w:val="single" w:sz="4" w:space="0" w:color="000000"/>
              <w:right w:val="single" w:sz="4" w:space="0" w:color="000000"/>
            </w:tcBorders>
          </w:tcPr>
          <w:p w14:paraId="1E4BC8A9" w14:textId="77777777" w:rsidR="00AC4529" w:rsidRDefault="00445F15">
            <w:pPr>
              <w:pStyle w:val="ListParagraph"/>
              <w:numPr>
                <w:ilvl w:val="0"/>
                <w:numId w:val="9"/>
              </w:numPr>
              <w:spacing w:after="0" w:line="240" w:lineRule="auto"/>
              <w:ind w:left="319"/>
            </w:pPr>
            <w:r>
              <w:t>Project plan development</w:t>
            </w:r>
          </w:p>
          <w:p w14:paraId="5C5DBD1B" w14:textId="77777777" w:rsidR="00AC4529" w:rsidRDefault="00AC4529">
            <w:pPr>
              <w:spacing w:after="0" w:line="240" w:lineRule="auto"/>
            </w:pPr>
          </w:p>
        </w:tc>
      </w:tr>
      <w:tr w:rsidR="00AC4529" w14:paraId="32B8AE17" w14:textId="77777777">
        <w:tc>
          <w:tcPr>
            <w:tcW w:w="1916" w:type="dxa"/>
            <w:tcBorders>
              <w:top w:val="single" w:sz="4" w:space="0" w:color="000000"/>
              <w:left w:val="single" w:sz="4" w:space="0" w:color="000000"/>
              <w:bottom w:val="single" w:sz="4" w:space="0" w:color="000000"/>
              <w:right w:val="single" w:sz="4" w:space="0" w:color="000000"/>
            </w:tcBorders>
          </w:tcPr>
          <w:p w14:paraId="31211431" w14:textId="3076B339" w:rsidR="00AC4529" w:rsidRDefault="00445F15">
            <w:pPr>
              <w:spacing w:after="0" w:line="240" w:lineRule="auto"/>
            </w:pPr>
            <w:r>
              <w:lastRenderedPageBreak/>
              <w:t xml:space="preserve">Technical milestones </w:t>
            </w:r>
            <w:ins w:id="398" w:author="duncan bees" w:date="2020-07-21T12:33:00Z">
              <w:r w:rsidR="00C750C3">
                <w:t xml:space="preserve">as </w:t>
              </w:r>
            </w:ins>
            <w:r>
              <w:t xml:space="preserve">appropriate for the project (see Section </w:t>
            </w:r>
            <w:r>
              <w:fldChar w:fldCharType="begin"/>
            </w:r>
            <w:r>
              <w:instrText>REF _Ref45632616 \r \h</w:instrText>
            </w:r>
            <w:r>
              <w:fldChar w:fldCharType="separate"/>
            </w:r>
            <w:r>
              <w:t>1.3.2</w:t>
            </w:r>
            <w:r>
              <w:fldChar w:fldCharType="end"/>
            </w:r>
            <w:r>
              <w:t>)</w:t>
            </w:r>
          </w:p>
        </w:tc>
        <w:tc>
          <w:tcPr>
            <w:tcW w:w="3180" w:type="dxa"/>
            <w:tcBorders>
              <w:top w:val="single" w:sz="4" w:space="0" w:color="000000"/>
              <w:left w:val="single" w:sz="4" w:space="0" w:color="000000"/>
              <w:bottom w:val="single" w:sz="4" w:space="0" w:color="000000"/>
              <w:right w:val="single" w:sz="4" w:space="0" w:color="000000"/>
            </w:tcBorders>
          </w:tcPr>
          <w:p w14:paraId="5D10647B" w14:textId="09B88756" w:rsidR="00AC4529" w:rsidDel="003657F8" w:rsidRDefault="00445F15" w:rsidP="00C750C3">
            <w:pPr>
              <w:pStyle w:val="ListParagraph"/>
              <w:numPr>
                <w:ilvl w:val="0"/>
                <w:numId w:val="9"/>
              </w:numPr>
              <w:spacing w:after="0" w:line="240" w:lineRule="auto"/>
              <w:ind w:left="319"/>
              <w:rPr>
                <w:del w:id="399" w:author="duncan bees" w:date="2020-07-21T12:33:00Z"/>
              </w:rPr>
            </w:pPr>
            <w:r>
              <w:t>Technical milestone and criteria are</w:t>
            </w:r>
            <w:del w:id="400" w:author="duncan bees" w:date="2020-07-21T12:34:00Z">
              <w:r w:rsidDel="003657F8">
                <w:delText xml:space="preserve"> determined by TWG/TGs and</w:delText>
              </w:r>
            </w:del>
            <w:r>
              <w:t xml:space="preserve"> documented in project plan</w:t>
            </w:r>
            <w:ins w:id="401" w:author="duncan bees" w:date="2020-07-21T12:34:00Z">
              <w:r w:rsidR="003657F8">
                <w:t>.</w:t>
              </w:r>
            </w:ins>
          </w:p>
          <w:p w14:paraId="072C99DB" w14:textId="461DAF5C" w:rsidR="003657F8" w:rsidRDefault="003657F8">
            <w:pPr>
              <w:pStyle w:val="ListParagraph"/>
              <w:numPr>
                <w:ilvl w:val="0"/>
                <w:numId w:val="9"/>
              </w:numPr>
              <w:spacing w:after="0" w:line="240" w:lineRule="auto"/>
              <w:ind w:left="319"/>
              <w:rPr>
                <w:ins w:id="402" w:author="duncan bees" w:date="2020-07-21T12:34:00Z"/>
              </w:rPr>
            </w:pPr>
          </w:p>
          <w:p w14:paraId="58EBA3DD" w14:textId="349347E5" w:rsidR="00AC4529" w:rsidDel="00C750C3" w:rsidRDefault="003657F8" w:rsidP="00C750C3">
            <w:pPr>
              <w:pStyle w:val="ListParagraph"/>
              <w:numPr>
                <w:ilvl w:val="0"/>
                <w:numId w:val="9"/>
              </w:numPr>
              <w:spacing w:after="0" w:line="240" w:lineRule="auto"/>
              <w:ind w:left="319"/>
              <w:rPr>
                <w:del w:id="403" w:author="duncan bees" w:date="2020-07-21T12:33:00Z"/>
              </w:rPr>
              <w:pPrChange w:id="404" w:author="duncan bees" w:date="2020-07-21T12:33:00Z">
                <w:pPr>
                  <w:pStyle w:val="ListParagraph"/>
                  <w:numPr>
                    <w:numId w:val="9"/>
                  </w:numPr>
                  <w:spacing w:after="0" w:line="240" w:lineRule="auto"/>
                  <w:ind w:left="319" w:hanging="360"/>
                </w:pPr>
              </w:pPrChange>
            </w:pPr>
            <w:ins w:id="405" w:author="duncan bees" w:date="2020-07-21T12:34:00Z">
              <w:r>
                <w:t>Technical milestone review held in TG</w:t>
              </w:r>
            </w:ins>
            <w:del w:id="406" w:author="duncan bees" w:date="2020-07-21T12:33:00Z">
              <w:r w:rsidR="00445F15" w:rsidDel="00C750C3">
                <w:delText>Typically include Feature Specification Complete, Design Specification Complete, etc.</w:delText>
              </w:r>
            </w:del>
          </w:p>
          <w:p w14:paraId="62FA45AD" w14:textId="77777777" w:rsidR="00AC4529" w:rsidRDefault="00AC4529" w:rsidP="00C750C3">
            <w:pPr>
              <w:pStyle w:val="ListParagraph"/>
              <w:numPr>
                <w:ilvl w:val="0"/>
                <w:numId w:val="9"/>
              </w:numPr>
              <w:spacing w:after="0" w:line="240" w:lineRule="auto"/>
              <w:ind w:left="319"/>
              <w:rPr>
                <w:i/>
                <w:iCs/>
              </w:rPr>
              <w:pPrChange w:id="407" w:author="duncan bees" w:date="2020-07-21T12:33:00Z">
                <w:pPr>
                  <w:spacing w:after="0" w:line="240" w:lineRule="auto"/>
                </w:pPr>
              </w:pPrChange>
            </w:pPr>
          </w:p>
        </w:tc>
        <w:tc>
          <w:tcPr>
            <w:tcW w:w="3404" w:type="dxa"/>
            <w:tcBorders>
              <w:top w:val="single" w:sz="4" w:space="0" w:color="000000"/>
              <w:left w:val="single" w:sz="4" w:space="0" w:color="000000"/>
              <w:bottom w:val="single" w:sz="4" w:space="0" w:color="000000"/>
              <w:right w:val="single" w:sz="4" w:space="0" w:color="000000"/>
            </w:tcBorders>
          </w:tcPr>
          <w:p w14:paraId="364FE95F" w14:textId="1139E83F" w:rsidR="00AC4529" w:rsidRDefault="003657F8">
            <w:pPr>
              <w:pStyle w:val="ListParagraph"/>
              <w:numPr>
                <w:ilvl w:val="0"/>
                <w:numId w:val="9"/>
              </w:numPr>
              <w:spacing w:after="0" w:line="240" w:lineRule="auto"/>
              <w:ind w:left="319"/>
            </w:pPr>
            <w:ins w:id="408" w:author="duncan bees" w:date="2020-07-21T12:34:00Z">
              <w:r>
                <w:t>T</w:t>
              </w:r>
            </w:ins>
            <w:del w:id="409" w:author="duncan bees" w:date="2020-07-21T12:34:00Z">
              <w:r w:rsidR="00445F15" w:rsidDel="003657F8">
                <w:delText>Project t</w:delText>
              </w:r>
            </w:del>
            <w:r w:rsidR="00445F15">
              <w:t xml:space="preserve">echnical work </w:t>
            </w:r>
          </w:p>
        </w:tc>
      </w:tr>
      <w:tr w:rsidR="00AC4529" w14:paraId="1E6F3CE3" w14:textId="77777777">
        <w:tc>
          <w:tcPr>
            <w:tcW w:w="1916" w:type="dxa"/>
            <w:tcBorders>
              <w:top w:val="single" w:sz="4" w:space="0" w:color="000000"/>
              <w:left w:val="single" w:sz="4" w:space="0" w:color="000000"/>
              <w:bottom w:val="single" w:sz="4" w:space="0" w:color="000000"/>
              <w:right w:val="single" w:sz="4" w:space="0" w:color="000000"/>
            </w:tcBorders>
          </w:tcPr>
          <w:p w14:paraId="71FB7441" w14:textId="77777777" w:rsidR="00AC4529" w:rsidRDefault="00445F15">
            <w:pPr>
              <w:spacing w:after="0" w:line="240" w:lineRule="auto"/>
            </w:pPr>
            <w:r>
              <w:t>Project Complete</w:t>
            </w:r>
          </w:p>
        </w:tc>
        <w:tc>
          <w:tcPr>
            <w:tcW w:w="3180" w:type="dxa"/>
            <w:tcBorders>
              <w:top w:val="single" w:sz="4" w:space="0" w:color="000000"/>
              <w:left w:val="single" w:sz="4" w:space="0" w:color="000000"/>
              <w:bottom w:val="single" w:sz="4" w:space="0" w:color="000000"/>
              <w:right w:val="single" w:sz="4" w:space="0" w:color="000000"/>
            </w:tcBorders>
          </w:tcPr>
          <w:p w14:paraId="56A7E1E4" w14:textId="5C4DBC21" w:rsidR="00AC4529" w:rsidRDefault="00445F15">
            <w:pPr>
              <w:pStyle w:val="ListParagraph"/>
              <w:numPr>
                <w:ilvl w:val="0"/>
                <w:numId w:val="9"/>
              </w:numPr>
              <w:spacing w:after="0" w:line="240" w:lineRule="auto"/>
              <w:ind w:left="319"/>
            </w:pPr>
            <w:r>
              <w:t>Project deliverables</w:t>
            </w:r>
            <w:ins w:id="410" w:author="duncan bees" w:date="2020-07-21T12:34:00Z">
              <w:r w:rsidR="003657F8">
                <w:t xml:space="preserve"> and </w:t>
              </w:r>
            </w:ins>
            <w:ins w:id="411" w:author="duncan bees" w:date="2020-07-21T15:10:00Z">
              <w:r w:rsidR="00753FDB">
                <w:t>documentation</w:t>
              </w:r>
            </w:ins>
            <w:r>
              <w:t xml:space="preserve"> as set out in project plan are complete</w:t>
            </w:r>
          </w:p>
          <w:p w14:paraId="0191C079" w14:textId="597A1E2B" w:rsidR="00AC4529" w:rsidRDefault="00445F15">
            <w:pPr>
              <w:pStyle w:val="ListParagraph"/>
              <w:numPr>
                <w:ilvl w:val="0"/>
                <w:numId w:val="9"/>
              </w:numPr>
              <w:spacing w:after="0" w:line="240" w:lineRule="auto"/>
              <w:ind w:left="319"/>
            </w:pPr>
            <w:del w:id="412" w:author="duncan bees" w:date="2020-07-21T12:35:00Z">
              <w:r w:rsidDel="003657F8">
                <w:delText>Required documentation has been delivered</w:delText>
              </w:r>
            </w:del>
            <w:ins w:id="413" w:author="duncan bees" w:date="2020-07-21T12:35:00Z">
              <w:r w:rsidR="003657F8">
                <w:t>TWG majority vote to complete the project</w:t>
              </w:r>
            </w:ins>
          </w:p>
        </w:tc>
        <w:tc>
          <w:tcPr>
            <w:tcW w:w="3404" w:type="dxa"/>
            <w:tcBorders>
              <w:top w:val="single" w:sz="4" w:space="0" w:color="000000"/>
              <w:left w:val="single" w:sz="4" w:space="0" w:color="000000"/>
              <w:bottom w:val="single" w:sz="4" w:space="0" w:color="000000"/>
              <w:right w:val="single" w:sz="4" w:space="0" w:color="000000"/>
            </w:tcBorders>
          </w:tcPr>
          <w:p w14:paraId="4F9190DD" w14:textId="77777777" w:rsidR="00AC4529" w:rsidRDefault="00445F15" w:rsidP="00B07F5C">
            <w:pPr>
              <w:pStyle w:val="ListParagraph"/>
              <w:keepNext/>
              <w:numPr>
                <w:ilvl w:val="0"/>
                <w:numId w:val="9"/>
              </w:numPr>
              <w:spacing w:after="0" w:line="240" w:lineRule="auto"/>
              <w:ind w:left="319"/>
              <w:pPrChange w:id="414" w:author="duncan bees" w:date="2020-07-21T12:19:00Z">
                <w:pPr>
                  <w:pStyle w:val="ListParagraph"/>
                  <w:numPr>
                    <w:numId w:val="9"/>
                  </w:numPr>
                  <w:spacing w:after="0" w:line="240" w:lineRule="auto"/>
                  <w:ind w:left="319" w:hanging="360"/>
                </w:pPr>
              </w:pPrChange>
            </w:pPr>
            <w:r>
              <w:t>Completion of project work</w:t>
            </w:r>
          </w:p>
        </w:tc>
      </w:tr>
    </w:tbl>
    <w:p w14:paraId="2C7FA429" w14:textId="443C8B8E" w:rsidR="00AC4529" w:rsidRDefault="00B07F5C" w:rsidP="00B07F5C">
      <w:pPr>
        <w:pStyle w:val="Caption"/>
        <w:jc w:val="center"/>
        <w:pPrChange w:id="415" w:author="duncan bees" w:date="2020-07-21T12:19:00Z">
          <w:pPr/>
        </w:pPrChange>
      </w:pPr>
      <w:bookmarkStart w:id="416" w:name="_Ref46226434"/>
      <w:ins w:id="417" w:author="duncan bees" w:date="2020-07-21T12:19:00Z">
        <w:r>
          <w:t xml:space="preserve">Table </w:t>
        </w:r>
        <w:r>
          <w:fldChar w:fldCharType="begin"/>
        </w:r>
        <w:r>
          <w:instrText xml:space="preserve"> SEQ Table \* ARABIC </w:instrText>
        </w:r>
      </w:ins>
      <w:r>
        <w:fldChar w:fldCharType="separate"/>
      </w:r>
      <w:ins w:id="418" w:author="duncan bees" w:date="2020-07-21T14:58:00Z">
        <w:r w:rsidR="008F2C81">
          <w:rPr>
            <w:noProof/>
          </w:rPr>
          <w:t>1</w:t>
        </w:r>
      </w:ins>
      <w:ins w:id="419" w:author="duncan bees" w:date="2020-07-21T12:19:00Z">
        <w:r>
          <w:fldChar w:fldCharType="end"/>
        </w:r>
        <w:bookmarkEnd w:id="416"/>
        <w:r>
          <w:t xml:space="preserve">  OTP Project Gates</w:t>
        </w:r>
      </w:ins>
    </w:p>
    <w:p w14:paraId="37C98E9D" w14:textId="720CCE7C" w:rsidR="00AC4529" w:rsidRDefault="00AC4529">
      <w:pPr>
        <w:rPr>
          <w:ins w:id="420" w:author="duncan bees" w:date="2020-07-21T12:35:00Z"/>
        </w:rPr>
      </w:pPr>
    </w:p>
    <w:p w14:paraId="705A5D16" w14:textId="078C6CAE" w:rsidR="003657F8" w:rsidRDefault="003657F8">
      <w:ins w:id="421" w:author="duncan bees" w:date="2020-07-21T12:35:00Z">
        <w:r>
          <w:t xml:space="preserve">Detailed </w:t>
        </w:r>
      </w:ins>
      <w:ins w:id="422" w:author="duncan bees" w:date="2020-07-21T12:36:00Z">
        <w:r>
          <w:t>g</w:t>
        </w:r>
      </w:ins>
      <w:ins w:id="423" w:author="duncan bees" w:date="2020-07-21T12:35:00Z">
        <w:r>
          <w:t xml:space="preserve">ate </w:t>
        </w:r>
      </w:ins>
      <w:ins w:id="424" w:author="duncan bees" w:date="2020-07-21T12:36:00Z">
        <w:r>
          <w:t>d</w:t>
        </w:r>
      </w:ins>
      <w:ins w:id="425" w:author="duncan bees" w:date="2020-07-21T12:35:00Z">
        <w:r>
          <w:t xml:space="preserve">escriptions are provided </w:t>
        </w:r>
      </w:ins>
      <w:ins w:id="426" w:author="duncan bees" w:date="2020-07-21T12:36:00Z">
        <w:r>
          <w:t>in the following sections.</w:t>
        </w:r>
      </w:ins>
    </w:p>
    <w:p w14:paraId="4A70EF15" w14:textId="53BBAEC1" w:rsidR="00AC4529" w:rsidRDefault="00445F15">
      <w:pPr>
        <w:pStyle w:val="Heading4"/>
        <w:numPr>
          <w:ilvl w:val="3"/>
          <w:numId w:val="3"/>
        </w:numPr>
        <w:ind w:left="862" w:hanging="862"/>
      </w:pPr>
      <w:r>
        <w:t>Project Launch Gates</w:t>
      </w:r>
      <w:ins w:id="427" w:author="duncan bees" w:date="2020-07-21T13:12:00Z">
        <w:r w:rsidR="002E1D1F">
          <w:t xml:space="preserve"> (PPL and PL)</w:t>
        </w:r>
      </w:ins>
    </w:p>
    <w:p w14:paraId="3236089F" w14:textId="4E63F192" w:rsidR="003657F8" w:rsidRDefault="00445F15">
      <w:pPr>
        <w:rPr>
          <w:ins w:id="428" w:author="duncan bees" w:date="2020-07-21T12:38:00Z"/>
        </w:rPr>
      </w:pPr>
      <w:r>
        <w:t xml:space="preserve">For a project to </w:t>
      </w:r>
      <w:del w:id="429" w:author="duncan bees" w:date="2020-07-21T13:12:00Z">
        <w:r w:rsidDel="002E1D1F">
          <w:delText>pass the project launch gates</w:delText>
        </w:r>
      </w:del>
      <w:ins w:id="430" w:author="duncan bees" w:date="2020-07-21T13:12:00Z">
        <w:r w:rsidR="002E1D1F">
          <w:t>be launched</w:t>
        </w:r>
      </w:ins>
      <w:r>
        <w:t xml:space="preserve">, the TWG must review </w:t>
      </w:r>
      <w:ins w:id="431" w:author="duncan bees" w:date="2020-07-21T12:39:00Z">
        <w:r w:rsidR="003657F8">
          <w:t xml:space="preserve">and accept </w:t>
        </w:r>
      </w:ins>
      <w:del w:id="432" w:author="duncan bees" w:date="2020-07-21T12:44:00Z">
        <w:r w:rsidDel="00FD4A4A">
          <w:delText xml:space="preserve">the </w:delText>
        </w:r>
      </w:del>
      <w:ins w:id="433" w:author="duncan bees" w:date="2020-07-21T12:43:00Z">
        <w:r w:rsidR="003657F8">
          <w:t xml:space="preserve">project </w:t>
        </w:r>
      </w:ins>
      <w:del w:id="434" w:author="duncan bees" w:date="2020-07-21T12:39:00Z">
        <w:r w:rsidDel="003657F8">
          <w:delText xml:space="preserve">required </w:delText>
        </w:r>
      </w:del>
      <w:r>
        <w:t>information</w:t>
      </w:r>
      <w:ins w:id="435" w:author="duncan bees" w:date="2020-07-21T12:39:00Z">
        <w:r w:rsidR="003657F8">
          <w:t xml:space="preserve"> prepared by the project proponents</w:t>
        </w:r>
      </w:ins>
      <w:del w:id="436" w:author="duncan bees" w:date="2020-07-21T12:39:00Z">
        <w:r w:rsidDel="003657F8">
          <w:delText xml:space="preserve"> and decide on launch</w:delText>
        </w:r>
      </w:del>
      <w:r>
        <w:t>.</w:t>
      </w:r>
      <w:ins w:id="437" w:author="duncan bees" w:date="2020-07-21T12:39:00Z">
        <w:r w:rsidR="003657F8">
          <w:t xml:space="preserve"> </w:t>
        </w:r>
      </w:ins>
      <w:del w:id="438" w:author="duncan bees" w:date="2020-07-21T12:37:00Z">
        <w:r w:rsidDel="003657F8">
          <w:delText xml:space="preserve"> </w:delText>
        </w:r>
      </w:del>
      <w:r>
        <w:t>The</w:t>
      </w:r>
      <w:ins w:id="439" w:author="duncan bees" w:date="2020-07-21T12:37:00Z">
        <w:r w:rsidR="003657F8">
          <w:t xml:space="preserve">se gates are intended to ensure that </w:t>
        </w:r>
      </w:ins>
      <w:ins w:id="440" w:author="duncan bees" w:date="2020-07-21T12:38:00Z">
        <w:r w:rsidR="003657F8">
          <w:t xml:space="preserve">project selection </w:t>
        </w:r>
      </w:ins>
      <w:ins w:id="441" w:author="duncan bees" w:date="2020-07-21T12:37:00Z">
        <w:r w:rsidR="003657F8">
          <w:t xml:space="preserve">criteria </w:t>
        </w:r>
      </w:ins>
      <w:ins w:id="442" w:author="duncan bees" w:date="2020-07-21T12:38:00Z">
        <w:r w:rsidR="003657F8">
          <w:t xml:space="preserve">as </w:t>
        </w:r>
      </w:ins>
      <w:ins w:id="443" w:author="duncan bees" w:date="2020-07-21T12:37:00Z">
        <w:r w:rsidR="003657F8">
          <w:t>de</w:t>
        </w:r>
      </w:ins>
      <w:ins w:id="444" w:author="duncan bees" w:date="2020-07-21T12:38:00Z">
        <w:r w:rsidR="003657F8">
          <w:t>termined by the OpenHW community</w:t>
        </w:r>
      </w:ins>
      <w:ins w:id="445" w:author="duncan bees" w:date="2020-07-21T12:42:00Z">
        <w:r w:rsidR="003657F8">
          <w:t xml:space="preserve"> </w:t>
        </w:r>
        <w:r w:rsidR="003657F8">
          <w:t xml:space="preserve">are met prior to project launch. </w:t>
        </w:r>
      </w:ins>
      <w:ins w:id="446" w:author="duncan bees" w:date="2020-07-21T12:40:00Z">
        <w:r w:rsidR="003657F8">
          <w:t xml:space="preserve"> </w:t>
        </w:r>
      </w:ins>
      <w:ins w:id="447" w:author="duncan bees" w:date="2020-07-21T12:42:00Z">
        <w:r w:rsidR="003657F8">
          <w:t xml:space="preserve">For example, the criteria include </w:t>
        </w:r>
        <w:r w:rsidR="003657F8">
          <w:t xml:space="preserve">number of project participants, </w:t>
        </w:r>
        <w:r w:rsidR="003657F8">
          <w:t xml:space="preserve">a description of the industry landscape, </w:t>
        </w:r>
      </w:ins>
      <w:ins w:id="448" w:author="duncan bees" w:date="2020-07-21T12:43:00Z">
        <w:r w:rsidR="003657F8">
          <w:t xml:space="preserve">and </w:t>
        </w:r>
      </w:ins>
      <w:ins w:id="449" w:author="duncan bees" w:date="2020-07-21T12:42:00Z">
        <w:r w:rsidR="003657F8">
          <w:t>identifica</w:t>
        </w:r>
      </w:ins>
      <w:ins w:id="450" w:author="duncan bees" w:date="2020-07-21T12:43:00Z">
        <w:r w:rsidR="003657F8">
          <w:t xml:space="preserve">tion of </w:t>
        </w:r>
      </w:ins>
      <w:ins w:id="451" w:author="duncan bees" w:date="2020-07-21T12:42:00Z">
        <w:r w:rsidR="003657F8">
          <w:t xml:space="preserve">reasons </w:t>
        </w:r>
      </w:ins>
      <w:ins w:id="452" w:author="duncan bees" w:date="2020-07-21T12:40:00Z">
        <w:r w:rsidR="003657F8">
          <w:t>why the project should be undertaken</w:t>
        </w:r>
      </w:ins>
      <w:ins w:id="453" w:author="duncan bees" w:date="2020-07-21T12:43:00Z">
        <w:r w:rsidR="003657F8">
          <w:t>.</w:t>
        </w:r>
      </w:ins>
      <w:del w:id="454" w:author="duncan bees" w:date="2020-07-21T12:42:00Z">
        <w:r w:rsidDel="003657F8">
          <w:delText xml:space="preserve"> </w:delText>
        </w:r>
      </w:del>
    </w:p>
    <w:p w14:paraId="6990CE7F" w14:textId="0D34A018" w:rsidR="00AC4529" w:rsidDel="003657F8" w:rsidRDefault="00445F15">
      <w:pPr>
        <w:rPr>
          <w:del w:id="455" w:author="duncan bees" w:date="2020-07-21T12:40:00Z"/>
        </w:rPr>
      </w:pPr>
      <w:del w:id="456" w:author="duncan bees" w:date="2020-07-21T12:38:00Z">
        <w:r w:rsidDel="003657F8">
          <w:delText xml:space="preserve">criteria for these gates are important must meet the bar determined by the OpenHW Community for proceeding with a project. </w:delText>
        </w:r>
      </w:del>
      <w:del w:id="457" w:author="duncan bees" w:date="2020-07-21T12:40:00Z">
        <w:r w:rsidDel="003657F8">
          <w:delText xml:space="preserve">The Preliminary Project Launch (PPL) Gate and Project Launch (PL) Gate criteria are set out in the following table. </w:delText>
        </w:r>
      </w:del>
    </w:p>
    <w:p w14:paraId="734EBE1E" w14:textId="1911E9AA" w:rsidR="00AC4529" w:rsidDel="003657F8" w:rsidRDefault="00445F15">
      <w:pPr>
        <w:rPr>
          <w:del w:id="458" w:author="duncan bees" w:date="2020-07-21T12:43:00Z"/>
        </w:rPr>
      </w:pPr>
      <w:del w:id="459" w:author="duncan bees" w:date="2020-07-21T12:43:00Z">
        <w:r w:rsidDel="003657F8">
          <w:delText>To achieve those gates, project proponents must assemble the required information and identify potentially interested participants in the project.</w:delText>
        </w:r>
      </w:del>
    </w:p>
    <w:p w14:paraId="07943F42" w14:textId="63B530A6" w:rsidR="00FD4A4A" w:rsidRDefault="00FD4A4A">
      <w:pPr>
        <w:rPr>
          <w:ins w:id="460" w:author="duncan bees" w:date="2020-07-21T12:45:00Z"/>
        </w:rPr>
      </w:pPr>
      <w:ins w:id="461" w:author="duncan bees" w:date="2020-07-21T12:44:00Z">
        <w:r>
          <w:t>The</w:t>
        </w:r>
      </w:ins>
      <w:ins w:id="462" w:author="duncan bees" w:date="2020-07-21T12:43:00Z">
        <w:r w:rsidR="003657F8">
          <w:t xml:space="preserve"> </w:t>
        </w:r>
      </w:ins>
      <w:ins w:id="463" w:author="duncan bees" w:date="2020-07-21T12:40:00Z">
        <w:r w:rsidR="003657F8">
          <w:t xml:space="preserve">Preliminary Project Launch (PPL) Gate </w:t>
        </w:r>
      </w:ins>
      <w:ins w:id="464" w:author="duncan bees" w:date="2020-07-21T12:44:00Z">
        <w:r>
          <w:t>is intended to provide a assessment by the TWG that OpenHW is potentially inter</w:t>
        </w:r>
      </w:ins>
      <w:ins w:id="465" w:author="duncan bees" w:date="2020-07-21T12:45:00Z">
        <w:r>
          <w:t>e</w:t>
        </w:r>
      </w:ins>
      <w:ins w:id="466" w:author="duncan bees" w:date="2020-07-21T12:44:00Z">
        <w:r>
          <w:t>sted in</w:t>
        </w:r>
      </w:ins>
      <w:ins w:id="467" w:author="duncan bees" w:date="2020-07-21T12:45:00Z">
        <w:r>
          <w:t xml:space="preserve"> the project proposal</w:t>
        </w:r>
      </w:ins>
      <w:ins w:id="468" w:author="duncan bees" w:date="2020-07-21T12:59:00Z">
        <w:r w:rsidR="005B2D37">
          <w:t xml:space="preserve"> subject to further information being provided</w:t>
        </w:r>
      </w:ins>
      <w:ins w:id="469" w:author="duncan bees" w:date="2020-07-21T12:45:00Z">
        <w:r>
          <w:t>, and also to identify gaps in the proposal which must be filled before launch.</w:t>
        </w:r>
      </w:ins>
    </w:p>
    <w:p w14:paraId="7388AE08" w14:textId="5B13A267" w:rsidR="003657F8" w:rsidRDefault="00FD4A4A">
      <w:pPr>
        <w:rPr>
          <w:ins w:id="470" w:author="duncan bees" w:date="2020-07-21T12:40:00Z"/>
        </w:rPr>
      </w:pPr>
      <w:ins w:id="471" w:author="duncan bees" w:date="2020-07-21T12:45:00Z">
        <w:r>
          <w:t xml:space="preserve">The </w:t>
        </w:r>
      </w:ins>
      <w:ins w:id="472" w:author="duncan bees" w:date="2020-07-21T12:40:00Z">
        <w:r w:rsidR="003657F8">
          <w:t>Project Launch (PL) Gate</w:t>
        </w:r>
      </w:ins>
      <w:ins w:id="473" w:author="duncan bees" w:date="2020-07-21T12:45:00Z">
        <w:r>
          <w:t xml:space="preserve"> means that the TWG has voted to accept the project proposal and launch t</w:t>
        </w:r>
      </w:ins>
      <w:ins w:id="474" w:author="duncan bees" w:date="2020-07-21T12:46:00Z">
        <w:r>
          <w:t xml:space="preserve">he project. </w:t>
        </w:r>
      </w:ins>
    </w:p>
    <w:p w14:paraId="2EE078E4" w14:textId="54B95416" w:rsidR="00AC4529" w:rsidDel="005B2D37" w:rsidRDefault="00445F15">
      <w:pPr>
        <w:rPr>
          <w:del w:id="475" w:author="duncan bees" w:date="2020-07-21T13:00:00Z"/>
        </w:rPr>
      </w:pPr>
      <w:del w:id="476" w:author="duncan bees" w:date="2020-07-21T12:46:00Z">
        <w:r w:rsidDel="00FD4A4A">
          <w:delText>Note that the PPL Gate is optional</w:delText>
        </w:r>
      </w:del>
      <w:ins w:id="477" w:author="Mike Thompson" w:date="2020-07-15T09:44:00Z">
        <w:del w:id="478" w:author="duncan bees" w:date="2020-07-21T12:46:00Z">
          <w:r w:rsidDel="00FD4A4A">
            <w:delText xml:space="preserve"> may be merged with the PL gate</w:delText>
          </w:r>
        </w:del>
      </w:ins>
      <w:del w:id="479" w:author="duncan bees" w:date="2020-07-21T12:46:00Z">
        <w:r w:rsidDel="00FD4A4A">
          <w:delText>. Normally, it</w:delText>
        </w:r>
      </w:del>
      <w:ins w:id="480" w:author="Mike Thompson" w:date="2020-07-15T09:45:00Z">
        <w:del w:id="481" w:author="duncan bees" w:date="2020-07-21T12:46:00Z">
          <w:r w:rsidDel="00FD4A4A">
            <w:delText>PPL</w:delText>
          </w:r>
        </w:del>
      </w:ins>
      <w:del w:id="482" w:author="duncan bees" w:date="2020-07-21T12:46:00Z">
        <w:r w:rsidDel="00FD4A4A">
          <w:delText xml:space="preserve"> would be used to signify to a proponent that the TWG is interested in the project but that some information is missing or TWG is not ready for a consensus decision on launching the project.</w:delText>
        </w:r>
      </w:del>
      <w:ins w:id="483" w:author="Mike Thompson" w:date="2020-07-15T09:45:00Z">
        <w:del w:id="484" w:author="duncan bees" w:date="2020-07-21T12:46:00Z">
          <w:r w:rsidDel="00FD4A4A">
            <w:delText xml:space="preserve">  </w:delText>
          </w:r>
        </w:del>
        <w:del w:id="485" w:author="duncan bees" w:date="2020-07-21T13:00:00Z">
          <w:r w:rsidDel="005B2D37">
            <w:delText>In</w:delText>
          </w:r>
        </w:del>
        <w:del w:id="486" w:author="duncan bees" w:date="2020-07-21T12:46:00Z">
          <w:r w:rsidDel="00FD4A4A">
            <w:delText xml:space="preserve"> those</w:delText>
          </w:r>
        </w:del>
        <w:del w:id="487" w:author="duncan bees" w:date="2020-07-21T13:00:00Z">
          <w:r w:rsidDel="005B2D37">
            <w:delText xml:space="preserve"> cases where it is known at the start of a project that TWG is (or is likely to be) </w:delText>
          </w:r>
        </w:del>
      </w:ins>
      <w:ins w:id="488" w:author="Mike Thompson" w:date="2020-07-15T09:46:00Z">
        <w:del w:id="489" w:author="duncan bees" w:date="2020-07-21T13:00:00Z">
          <w:r w:rsidDel="005B2D37">
            <w:delText>ready for a consensus decision, combining the PPL and PL gates may accelerate the launch of an OTP</w:delText>
          </w:r>
        </w:del>
      </w:ins>
      <w:ins w:id="490" w:author="Mike Thompson" w:date="2020-07-15T09:47:00Z">
        <w:del w:id="491" w:author="duncan bees" w:date="2020-07-21T13:00:00Z">
          <w:r w:rsidDel="005B2D37">
            <w:delText xml:space="preserve"> or OSP.</w:delText>
          </w:r>
        </w:del>
      </w:ins>
    </w:p>
    <w:p w14:paraId="748A7D32" w14:textId="0A0DAC40" w:rsidR="00AC4529" w:rsidRDefault="00445F15">
      <w:r>
        <w:t xml:space="preserve">If all the criteria </w:t>
      </w:r>
      <w:ins w:id="492" w:author="duncan bees" w:date="2020-07-21T13:00:00Z">
        <w:r w:rsidR="005B2D37">
          <w:t xml:space="preserve">for PPL and PL </w:t>
        </w:r>
      </w:ins>
      <w:r>
        <w:t xml:space="preserve">are met, the TWG can decide to grant </w:t>
      </w:r>
      <w:ins w:id="493" w:author="duncan bees" w:date="2020-07-21T13:00:00Z">
        <w:r w:rsidR="005B2D37">
          <w:t>both milestones simultaneously.</w:t>
        </w:r>
      </w:ins>
      <w:del w:id="494" w:author="duncan bees" w:date="2020-07-21T13:00:00Z">
        <w:r w:rsidDel="005B2D37">
          <w:delText>the PL Gate directly.</w:delText>
        </w:r>
      </w:del>
    </w:p>
    <w:p w14:paraId="7FF1D41B" w14:textId="77777777" w:rsidR="00AC4529" w:rsidRDefault="00AC4529"/>
    <w:tbl>
      <w:tblPr>
        <w:tblW w:w="9350" w:type="dxa"/>
        <w:tblInd w:w="108" w:type="dxa"/>
        <w:tblLook w:val="04A0" w:firstRow="1" w:lastRow="0" w:firstColumn="1" w:lastColumn="0" w:noHBand="0" w:noVBand="1"/>
      </w:tblPr>
      <w:tblGrid>
        <w:gridCol w:w="3116"/>
        <w:gridCol w:w="3117"/>
        <w:gridCol w:w="3117"/>
      </w:tblGrid>
      <w:tr w:rsidR="00AC4529" w14:paraId="2112B8C7" w14:textId="77777777">
        <w:tc>
          <w:tcPr>
            <w:tcW w:w="3116" w:type="dxa"/>
            <w:tcBorders>
              <w:top w:val="single" w:sz="4" w:space="0" w:color="000000"/>
              <w:left w:val="single" w:sz="4" w:space="0" w:color="000000"/>
              <w:bottom w:val="single" w:sz="4" w:space="0" w:color="000000"/>
              <w:right w:val="single" w:sz="4" w:space="0" w:color="000000"/>
            </w:tcBorders>
          </w:tcPr>
          <w:p w14:paraId="7B631434" w14:textId="77777777" w:rsidR="00AC4529" w:rsidRDefault="00445F15">
            <w:pPr>
              <w:spacing w:after="0" w:line="240" w:lineRule="auto"/>
              <w:rPr>
                <w:b/>
                <w:bCs/>
              </w:rPr>
            </w:pPr>
            <w:r>
              <w:rPr>
                <w:b/>
                <w:bCs/>
              </w:rPr>
              <w:t>Criterion: information presented</w:t>
            </w:r>
          </w:p>
        </w:tc>
        <w:tc>
          <w:tcPr>
            <w:tcW w:w="3117" w:type="dxa"/>
            <w:tcBorders>
              <w:top w:val="single" w:sz="4" w:space="0" w:color="000000"/>
              <w:left w:val="single" w:sz="4" w:space="0" w:color="000000"/>
              <w:bottom w:val="single" w:sz="4" w:space="0" w:color="000000"/>
              <w:right w:val="single" w:sz="4" w:space="0" w:color="000000"/>
            </w:tcBorders>
          </w:tcPr>
          <w:p w14:paraId="230B0D99" w14:textId="77777777" w:rsidR="00AC4529" w:rsidRDefault="00445F15">
            <w:pPr>
              <w:spacing w:after="0" w:line="240" w:lineRule="auto"/>
              <w:rPr>
                <w:b/>
                <w:bCs/>
              </w:rPr>
            </w:pPr>
            <w:r>
              <w:rPr>
                <w:b/>
                <w:bCs/>
              </w:rPr>
              <w:t>Preliminary Project Launch (PPL)</w:t>
            </w:r>
            <w:del w:id="495" w:author="duncan bees" w:date="2020-07-21T12:36:00Z">
              <w:r w:rsidDel="003657F8">
                <w:rPr>
                  <w:b/>
                  <w:bCs/>
                </w:rPr>
                <w:delText xml:space="preserve"> - optional</w:delText>
              </w:r>
            </w:del>
          </w:p>
        </w:tc>
        <w:tc>
          <w:tcPr>
            <w:tcW w:w="3117" w:type="dxa"/>
            <w:tcBorders>
              <w:top w:val="single" w:sz="4" w:space="0" w:color="000000"/>
              <w:left w:val="single" w:sz="4" w:space="0" w:color="000000"/>
              <w:bottom w:val="single" w:sz="4" w:space="0" w:color="000000"/>
              <w:right w:val="single" w:sz="4" w:space="0" w:color="000000"/>
            </w:tcBorders>
          </w:tcPr>
          <w:p w14:paraId="7A15600C" w14:textId="77777777" w:rsidR="00AC4529" w:rsidRDefault="00445F15">
            <w:pPr>
              <w:spacing w:after="0" w:line="240" w:lineRule="auto"/>
              <w:rPr>
                <w:b/>
                <w:bCs/>
              </w:rPr>
            </w:pPr>
            <w:r>
              <w:rPr>
                <w:b/>
                <w:bCs/>
              </w:rPr>
              <w:t>Project Launch (PL)</w:t>
            </w:r>
            <w:del w:id="496" w:author="duncan bees" w:date="2020-07-21T13:13:00Z">
              <w:r w:rsidDel="002E1D1F">
                <w:rPr>
                  <w:b/>
                  <w:bCs/>
                </w:rPr>
                <w:delText xml:space="preserve"> - required</w:delText>
              </w:r>
            </w:del>
          </w:p>
        </w:tc>
      </w:tr>
      <w:tr w:rsidR="00AC4529" w:rsidDel="002E1D1F" w14:paraId="3D02E1D0" w14:textId="1577AC6F">
        <w:trPr>
          <w:del w:id="497" w:author="duncan bees" w:date="2020-07-21T13:12:00Z"/>
        </w:trPr>
        <w:tc>
          <w:tcPr>
            <w:tcW w:w="3116" w:type="dxa"/>
            <w:tcBorders>
              <w:top w:val="single" w:sz="4" w:space="0" w:color="000000"/>
              <w:left w:val="single" w:sz="4" w:space="0" w:color="000000"/>
              <w:bottom w:val="single" w:sz="4" w:space="0" w:color="000000"/>
              <w:right w:val="single" w:sz="4" w:space="0" w:color="000000"/>
            </w:tcBorders>
          </w:tcPr>
          <w:p w14:paraId="66476D0D" w14:textId="6B376027" w:rsidR="00AC4529" w:rsidDel="002E1D1F" w:rsidRDefault="00445F15">
            <w:pPr>
              <w:spacing w:after="0" w:line="240" w:lineRule="auto"/>
              <w:rPr>
                <w:del w:id="498" w:author="duncan bees" w:date="2020-07-21T13:12:00Z"/>
                <w:i/>
                <w:iCs/>
              </w:rPr>
            </w:pPr>
            <w:del w:id="499" w:author="duncan bees" w:date="2020-07-21T13:06:00Z">
              <w:r w:rsidDel="008E659C">
                <w:rPr>
                  <w:i/>
                  <w:iCs/>
                </w:rPr>
                <w:delText>TWG decision by:</w:delText>
              </w:r>
            </w:del>
          </w:p>
        </w:tc>
        <w:tc>
          <w:tcPr>
            <w:tcW w:w="3117" w:type="dxa"/>
            <w:tcBorders>
              <w:top w:val="single" w:sz="4" w:space="0" w:color="000000"/>
              <w:left w:val="single" w:sz="4" w:space="0" w:color="000000"/>
              <w:bottom w:val="single" w:sz="4" w:space="0" w:color="000000"/>
              <w:right w:val="single" w:sz="4" w:space="0" w:color="000000"/>
            </w:tcBorders>
          </w:tcPr>
          <w:p w14:paraId="5D2F85DB" w14:textId="4670AA82" w:rsidR="00AC4529" w:rsidDel="002E1D1F" w:rsidRDefault="00445F15">
            <w:pPr>
              <w:spacing w:after="0" w:line="240" w:lineRule="auto"/>
              <w:rPr>
                <w:del w:id="500" w:author="duncan bees" w:date="2020-07-21T13:12:00Z"/>
              </w:rPr>
            </w:pPr>
            <w:del w:id="501" w:author="duncan bees" w:date="2020-07-21T13:06:00Z">
              <w:r w:rsidDel="008E659C">
                <w:delText>majority vote</w:delText>
              </w:r>
            </w:del>
          </w:p>
        </w:tc>
        <w:tc>
          <w:tcPr>
            <w:tcW w:w="3117" w:type="dxa"/>
            <w:tcBorders>
              <w:top w:val="single" w:sz="4" w:space="0" w:color="000000"/>
              <w:left w:val="single" w:sz="4" w:space="0" w:color="000000"/>
              <w:bottom w:val="single" w:sz="4" w:space="0" w:color="000000"/>
              <w:right w:val="single" w:sz="4" w:space="0" w:color="000000"/>
            </w:tcBorders>
          </w:tcPr>
          <w:p w14:paraId="032EFF40" w14:textId="6B4A1E42" w:rsidR="00AC4529" w:rsidDel="002E1D1F" w:rsidRDefault="00445F15">
            <w:pPr>
              <w:spacing w:after="0" w:line="240" w:lineRule="auto"/>
              <w:rPr>
                <w:del w:id="502" w:author="duncan bees" w:date="2020-07-21T13:12:00Z"/>
              </w:rPr>
            </w:pPr>
            <w:del w:id="503" w:author="duncan bees" w:date="2020-07-21T12:36:00Z">
              <w:r w:rsidDel="003657F8">
                <w:delText>consensus</w:delText>
              </w:r>
            </w:del>
          </w:p>
        </w:tc>
      </w:tr>
      <w:tr w:rsidR="00AC4529" w14:paraId="42297250" w14:textId="77777777">
        <w:tc>
          <w:tcPr>
            <w:tcW w:w="3116" w:type="dxa"/>
            <w:tcBorders>
              <w:top w:val="single" w:sz="4" w:space="0" w:color="000000"/>
              <w:left w:val="single" w:sz="4" w:space="0" w:color="000000"/>
              <w:bottom w:val="single" w:sz="4" w:space="0" w:color="000000"/>
              <w:right w:val="single" w:sz="4" w:space="0" w:color="000000"/>
            </w:tcBorders>
          </w:tcPr>
          <w:p w14:paraId="329DBECF" w14:textId="77777777" w:rsidR="00AC4529" w:rsidRDefault="00445F15">
            <w:pPr>
              <w:spacing w:after="0" w:line="240" w:lineRule="auto"/>
            </w:pPr>
            <w:r>
              <w:t>Summary of project</w:t>
            </w:r>
          </w:p>
        </w:tc>
        <w:tc>
          <w:tcPr>
            <w:tcW w:w="3117" w:type="dxa"/>
            <w:tcBorders>
              <w:top w:val="single" w:sz="4" w:space="0" w:color="000000"/>
              <w:left w:val="single" w:sz="4" w:space="0" w:color="000000"/>
              <w:bottom w:val="single" w:sz="4" w:space="0" w:color="000000"/>
              <w:right w:val="single" w:sz="4" w:space="0" w:color="000000"/>
            </w:tcBorders>
          </w:tcPr>
          <w:p w14:paraId="68ADD84C"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704FD84A" w14:textId="77777777" w:rsidR="00AC4529" w:rsidRDefault="00445F15">
            <w:pPr>
              <w:spacing w:after="0" w:line="240" w:lineRule="auto"/>
            </w:pPr>
            <w:r>
              <w:t>detailed</w:t>
            </w:r>
          </w:p>
        </w:tc>
      </w:tr>
      <w:tr w:rsidR="00AC4529" w14:paraId="6C9D3C2A" w14:textId="77777777">
        <w:tc>
          <w:tcPr>
            <w:tcW w:w="3116" w:type="dxa"/>
            <w:tcBorders>
              <w:top w:val="single" w:sz="4" w:space="0" w:color="000000"/>
              <w:left w:val="single" w:sz="4" w:space="0" w:color="000000"/>
              <w:bottom w:val="single" w:sz="4" w:space="0" w:color="000000"/>
              <w:right w:val="single" w:sz="4" w:space="0" w:color="000000"/>
            </w:tcBorders>
          </w:tcPr>
          <w:p w14:paraId="4B134266" w14:textId="77777777" w:rsidR="00AC4529" w:rsidRDefault="00445F15">
            <w:pPr>
              <w:spacing w:after="0" w:line="240" w:lineRule="auto"/>
            </w:pPr>
            <w:r>
              <w:t>OpenHW Members committed to participate in project</w:t>
            </w:r>
          </w:p>
        </w:tc>
        <w:tc>
          <w:tcPr>
            <w:tcW w:w="3117" w:type="dxa"/>
            <w:tcBorders>
              <w:top w:val="single" w:sz="4" w:space="0" w:color="000000"/>
              <w:left w:val="single" w:sz="4" w:space="0" w:color="000000"/>
              <w:bottom w:val="single" w:sz="4" w:space="0" w:color="000000"/>
              <w:right w:val="single" w:sz="4" w:space="0" w:color="000000"/>
            </w:tcBorders>
          </w:tcPr>
          <w:p w14:paraId="3CE72D01" w14:textId="77777777" w:rsidR="00AC4529" w:rsidRDefault="00445F15">
            <w:pPr>
              <w:spacing w:after="0" w:line="240" w:lineRule="auto"/>
            </w:pPr>
            <w:r>
              <w:t>at least 1</w:t>
            </w:r>
          </w:p>
        </w:tc>
        <w:tc>
          <w:tcPr>
            <w:tcW w:w="3117" w:type="dxa"/>
            <w:tcBorders>
              <w:top w:val="single" w:sz="4" w:space="0" w:color="000000"/>
              <w:left w:val="single" w:sz="4" w:space="0" w:color="000000"/>
              <w:bottom w:val="single" w:sz="4" w:space="0" w:color="000000"/>
              <w:right w:val="single" w:sz="4" w:space="0" w:color="000000"/>
            </w:tcBorders>
          </w:tcPr>
          <w:p w14:paraId="0BB65310" w14:textId="77777777" w:rsidR="00AC4529" w:rsidRDefault="00445F15">
            <w:pPr>
              <w:spacing w:after="0" w:line="240" w:lineRule="auto"/>
            </w:pPr>
            <w:r>
              <w:t>at least 3</w:t>
            </w:r>
          </w:p>
        </w:tc>
      </w:tr>
      <w:tr w:rsidR="00AC4529" w14:paraId="318BB5DC" w14:textId="77777777">
        <w:tc>
          <w:tcPr>
            <w:tcW w:w="3116" w:type="dxa"/>
            <w:tcBorders>
              <w:top w:val="single" w:sz="4" w:space="0" w:color="000000"/>
              <w:left w:val="single" w:sz="4" w:space="0" w:color="000000"/>
              <w:bottom w:val="single" w:sz="4" w:space="0" w:color="000000"/>
              <w:right w:val="single" w:sz="4" w:space="0" w:color="000000"/>
            </w:tcBorders>
          </w:tcPr>
          <w:p w14:paraId="671A0FAA" w14:textId="77777777" w:rsidR="00AC4529" w:rsidRDefault="00445F15">
            <w:pPr>
              <w:spacing w:after="0" w:line="240" w:lineRule="auto"/>
            </w:pPr>
            <w:r>
              <w:t>Project Leader</w:t>
            </w:r>
          </w:p>
        </w:tc>
        <w:tc>
          <w:tcPr>
            <w:tcW w:w="3117" w:type="dxa"/>
            <w:tcBorders>
              <w:top w:val="single" w:sz="4" w:space="0" w:color="000000"/>
              <w:left w:val="single" w:sz="4" w:space="0" w:color="000000"/>
              <w:bottom w:val="single" w:sz="4" w:space="0" w:color="000000"/>
              <w:right w:val="single" w:sz="4" w:space="0" w:color="000000"/>
            </w:tcBorders>
          </w:tcPr>
          <w:p w14:paraId="6DD7E910" w14:textId="77777777" w:rsidR="00AC4529" w:rsidRDefault="00445F15">
            <w:pPr>
              <w:spacing w:after="0" w:line="240" w:lineRule="auto"/>
            </w:pPr>
            <w:r>
              <w:t>proposed</w:t>
            </w:r>
          </w:p>
        </w:tc>
        <w:tc>
          <w:tcPr>
            <w:tcW w:w="3117" w:type="dxa"/>
            <w:tcBorders>
              <w:top w:val="single" w:sz="4" w:space="0" w:color="000000"/>
              <w:left w:val="single" w:sz="4" w:space="0" w:color="000000"/>
              <w:bottom w:val="single" w:sz="4" w:space="0" w:color="000000"/>
              <w:right w:val="single" w:sz="4" w:space="0" w:color="000000"/>
            </w:tcBorders>
          </w:tcPr>
          <w:p w14:paraId="0F14F1C4" w14:textId="77777777" w:rsidR="00AC4529" w:rsidRDefault="00445F15">
            <w:pPr>
              <w:spacing w:after="0" w:line="240" w:lineRule="auto"/>
            </w:pPr>
            <w:r>
              <w:t>confirmed</w:t>
            </w:r>
          </w:p>
        </w:tc>
      </w:tr>
      <w:tr w:rsidR="00AC4529" w14:paraId="0749B2FB" w14:textId="77777777">
        <w:tc>
          <w:tcPr>
            <w:tcW w:w="3116" w:type="dxa"/>
            <w:tcBorders>
              <w:top w:val="single" w:sz="4" w:space="0" w:color="000000"/>
              <w:left w:val="single" w:sz="4" w:space="0" w:color="000000"/>
              <w:bottom w:val="single" w:sz="4" w:space="0" w:color="000000"/>
              <w:right w:val="single" w:sz="4" w:space="0" w:color="000000"/>
            </w:tcBorders>
          </w:tcPr>
          <w:p w14:paraId="57CC819A" w14:textId="61A0DBA3" w:rsidR="00AC4529" w:rsidRDefault="00445F15">
            <w:pPr>
              <w:spacing w:after="0" w:line="240" w:lineRule="auto"/>
            </w:pPr>
            <w:r>
              <w:t xml:space="preserve">Summary of requirements (e.g. from </w:t>
            </w:r>
            <w:ins w:id="504" w:author="duncan bees" w:date="2020-07-21T13:00:00Z">
              <w:r w:rsidR="005B2D37">
                <w:t xml:space="preserve">assessment of </w:t>
              </w:r>
            </w:ins>
            <w:r>
              <w:t xml:space="preserve">market </w:t>
            </w:r>
            <w:ins w:id="505" w:author="duncan bees" w:date="2020-07-21T13:01:00Z">
              <w:r w:rsidR="005B2D37">
                <w:t>requirements</w:t>
              </w:r>
            </w:ins>
            <w:del w:id="506" w:author="duncan bees" w:date="2020-07-21T13:01:00Z">
              <w:r w:rsidDel="005B2D37">
                <w:delText>an</w:delText>
              </w:r>
            </w:del>
            <w:del w:id="507" w:author="duncan bees" w:date="2020-07-21T13:00:00Z">
              <w:r w:rsidDel="005B2D37">
                <w:delText>alysis</w:delText>
              </w:r>
            </w:del>
            <w:del w:id="508" w:author="duncan bees" w:date="2020-07-21T13:01:00Z">
              <w:r w:rsidDel="005B2D37">
                <w:delText xml:space="preserve"> or other source</w:delText>
              </w:r>
            </w:del>
            <w:r>
              <w:t>)</w:t>
            </w:r>
          </w:p>
        </w:tc>
        <w:tc>
          <w:tcPr>
            <w:tcW w:w="3117" w:type="dxa"/>
            <w:tcBorders>
              <w:top w:val="single" w:sz="4" w:space="0" w:color="000000"/>
              <w:left w:val="single" w:sz="4" w:space="0" w:color="000000"/>
              <w:bottom w:val="single" w:sz="4" w:space="0" w:color="000000"/>
              <w:right w:val="single" w:sz="4" w:space="0" w:color="000000"/>
            </w:tcBorders>
          </w:tcPr>
          <w:p w14:paraId="5B94D220"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774E0604" w14:textId="77777777" w:rsidR="00AC4529" w:rsidRDefault="00445F15">
            <w:pPr>
              <w:spacing w:after="0" w:line="240" w:lineRule="auto"/>
            </w:pPr>
            <w:r>
              <w:t>detailed</w:t>
            </w:r>
          </w:p>
        </w:tc>
      </w:tr>
      <w:tr w:rsidR="00AC4529" w14:paraId="29C90537" w14:textId="77777777">
        <w:tc>
          <w:tcPr>
            <w:tcW w:w="3116" w:type="dxa"/>
            <w:tcBorders>
              <w:top w:val="single" w:sz="4" w:space="0" w:color="000000"/>
              <w:left w:val="single" w:sz="4" w:space="0" w:color="000000"/>
              <w:bottom w:val="single" w:sz="4" w:space="0" w:color="000000"/>
              <w:right w:val="single" w:sz="4" w:space="0" w:color="000000"/>
            </w:tcBorders>
          </w:tcPr>
          <w:p w14:paraId="3163ED79" w14:textId="77777777" w:rsidR="00AC4529" w:rsidRDefault="00445F15">
            <w:pPr>
              <w:spacing w:after="0" w:line="240" w:lineRule="auto"/>
            </w:pPr>
            <w:r>
              <w:t>Explanation of why OpenHW should do this project</w:t>
            </w:r>
          </w:p>
        </w:tc>
        <w:tc>
          <w:tcPr>
            <w:tcW w:w="3117" w:type="dxa"/>
            <w:tcBorders>
              <w:top w:val="single" w:sz="4" w:space="0" w:color="000000"/>
              <w:left w:val="single" w:sz="4" w:space="0" w:color="000000"/>
              <w:bottom w:val="single" w:sz="4" w:space="0" w:color="000000"/>
              <w:right w:val="single" w:sz="4" w:space="0" w:color="000000"/>
            </w:tcBorders>
          </w:tcPr>
          <w:p w14:paraId="619A0DD3"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E1153CE" w14:textId="77777777" w:rsidR="00AC4529" w:rsidRDefault="00445F15">
            <w:pPr>
              <w:spacing w:after="0" w:line="240" w:lineRule="auto"/>
            </w:pPr>
            <w:r>
              <w:t>detailed</w:t>
            </w:r>
          </w:p>
        </w:tc>
      </w:tr>
      <w:tr w:rsidR="00AC4529" w14:paraId="0C3701CE" w14:textId="77777777">
        <w:tc>
          <w:tcPr>
            <w:tcW w:w="3116" w:type="dxa"/>
            <w:tcBorders>
              <w:top w:val="single" w:sz="4" w:space="0" w:color="000000"/>
              <w:left w:val="single" w:sz="4" w:space="0" w:color="000000"/>
              <w:bottom w:val="single" w:sz="4" w:space="0" w:color="000000"/>
              <w:right w:val="single" w:sz="4" w:space="0" w:color="000000"/>
            </w:tcBorders>
          </w:tcPr>
          <w:p w14:paraId="1FD9E0BB" w14:textId="77777777" w:rsidR="00AC4529" w:rsidRDefault="00445F15">
            <w:pPr>
              <w:spacing w:after="0" w:line="240" w:lineRule="auto"/>
            </w:pPr>
            <w:r>
              <w:t>List of project outputs</w:t>
            </w:r>
          </w:p>
        </w:tc>
        <w:tc>
          <w:tcPr>
            <w:tcW w:w="3117" w:type="dxa"/>
            <w:tcBorders>
              <w:top w:val="single" w:sz="4" w:space="0" w:color="000000"/>
              <w:left w:val="single" w:sz="4" w:space="0" w:color="000000"/>
              <w:bottom w:val="single" w:sz="4" w:space="0" w:color="000000"/>
              <w:right w:val="single" w:sz="4" w:space="0" w:color="000000"/>
            </w:tcBorders>
          </w:tcPr>
          <w:p w14:paraId="048F1FEF"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01C8B792" w14:textId="77777777" w:rsidR="00AC4529" w:rsidRDefault="00445F15">
            <w:pPr>
              <w:spacing w:after="0" w:line="240" w:lineRule="auto"/>
            </w:pPr>
            <w:r>
              <w:t>detailed</w:t>
            </w:r>
          </w:p>
        </w:tc>
      </w:tr>
      <w:tr w:rsidR="00AC4529" w14:paraId="46B4AC28" w14:textId="77777777">
        <w:tc>
          <w:tcPr>
            <w:tcW w:w="3116" w:type="dxa"/>
            <w:tcBorders>
              <w:top w:val="single" w:sz="4" w:space="0" w:color="000000"/>
              <w:left w:val="single" w:sz="4" w:space="0" w:color="000000"/>
              <w:bottom w:val="single" w:sz="4" w:space="0" w:color="000000"/>
              <w:right w:val="single" w:sz="4" w:space="0" w:color="000000"/>
            </w:tcBorders>
          </w:tcPr>
          <w:p w14:paraId="354D044B" w14:textId="77777777" w:rsidR="00AC4529" w:rsidRDefault="00445F15">
            <w:pPr>
              <w:spacing w:after="0" w:line="240" w:lineRule="auto"/>
            </w:pPr>
            <w:r>
              <w:t>TGs Impacted/Resource requirements</w:t>
            </w:r>
          </w:p>
        </w:tc>
        <w:tc>
          <w:tcPr>
            <w:tcW w:w="3117" w:type="dxa"/>
            <w:tcBorders>
              <w:top w:val="single" w:sz="4" w:space="0" w:color="000000"/>
              <w:left w:val="single" w:sz="4" w:space="0" w:color="000000"/>
              <w:bottom w:val="single" w:sz="4" w:space="0" w:color="000000"/>
              <w:right w:val="single" w:sz="4" w:space="0" w:color="000000"/>
            </w:tcBorders>
          </w:tcPr>
          <w:p w14:paraId="66AA9484"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39107065" w14:textId="77777777" w:rsidR="00AC4529" w:rsidRDefault="00445F15">
            <w:pPr>
              <w:spacing w:after="0" w:line="240" w:lineRule="auto"/>
            </w:pPr>
            <w:r>
              <w:t>detailed</w:t>
            </w:r>
          </w:p>
        </w:tc>
      </w:tr>
      <w:tr w:rsidR="005B2D37" w14:paraId="7F1BACF5" w14:textId="77777777">
        <w:tc>
          <w:tcPr>
            <w:tcW w:w="3116" w:type="dxa"/>
            <w:tcBorders>
              <w:top w:val="single" w:sz="4" w:space="0" w:color="000000"/>
              <w:left w:val="single" w:sz="4" w:space="0" w:color="000000"/>
              <w:bottom w:val="single" w:sz="4" w:space="0" w:color="000000"/>
              <w:right w:val="single" w:sz="4" w:space="0" w:color="000000"/>
            </w:tcBorders>
          </w:tcPr>
          <w:p w14:paraId="1C3D4FBA" w14:textId="41F9200E" w:rsidR="005B2D37" w:rsidRDefault="005B2D37" w:rsidP="005B2D37">
            <w:pPr>
              <w:spacing w:after="0" w:line="240" w:lineRule="auto"/>
            </w:pPr>
            <w:r>
              <w:lastRenderedPageBreak/>
              <w:t xml:space="preserve">OpenHW engineering staff </w:t>
            </w:r>
            <w:del w:id="509" w:author="duncan bees" w:date="2020-07-21T15:10:00Z">
              <w:r w:rsidDel="00753FDB">
                <w:delText>resource</w:delText>
              </w:r>
            </w:del>
            <w:ins w:id="510" w:author="duncan bees" w:date="2020-07-21T15:10:00Z">
              <w:r w:rsidR="00753FDB">
                <w:t>resource</w:t>
              </w:r>
            </w:ins>
            <w:del w:id="511" w:author="duncan bees" w:date="2020-07-21T15:12:00Z">
              <w:r w:rsidDel="00BE6F8D">
                <w:delText xml:space="preserve"> requirement</w:delText>
              </w:r>
            </w:del>
            <w:ins w:id="512" w:author="duncan bees" w:date="2020-07-21T15:12:00Z">
              <w:r w:rsidR="00BE6F8D">
                <w:t>- requirement</w:t>
              </w:r>
            </w:ins>
            <w:ins w:id="513" w:author="duncan bees" w:date="2020-07-21T13:02:00Z">
              <w:r>
                <w:t xml:space="preserve"> and availability</w:t>
              </w:r>
            </w:ins>
          </w:p>
        </w:tc>
        <w:tc>
          <w:tcPr>
            <w:tcW w:w="3117" w:type="dxa"/>
            <w:tcBorders>
              <w:top w:val="single" w:sz="4" w:space="0" w:color="000000"/>
              <w:left w:val="single" w:sz="4" w:space="0" w:color="000000"/>
              <w:bottom w:val="single" w:sz="4" w:space="0" w:color="000000"/>
              <w:right w:val="single" w:sz="4" w:space="0" w:color="000000"/>
            </w:tcBorders>
          </w:tcPr>
          <w:p w14:paraId="77285A33" w14:textId="58F31B67" w:rsidR="005B2D37" w:rsidRDefault="005B2D37" w:rsidP="005B2D37">
            <w:pPr>
              <w:spacing w:after="0" w:line="240" w:lineRule="auto"/>
            </w:pPr>
            <w:ins w:id="514" w:author="duncan bees" w:date="2020-07-21T13:02:00Z">
              <w:r>
                <w:t>preliminary</w:t>
              </w:r>
            </w:ins>
            <w:del w:id="515" w:author="duncan bees" w:date="2020-07-21T13:02:00Z">
              <w:r w:rsidDel="008374EE">
                <w:delText>preliminary</w:delText>
              </w:r>
            </w:del>
          </w:p>
        </w:tc>
        <w:tc>
          <w:tcPr>
            <w:tcW w:w="3117" w:type="dxa"/>
            <w:tcBorders>
              <w:top w:val="single" w:sz="4" w:space="0" w:color="000000"/>
              <w:left w:val="single" w:sz="4" w:space="0" w:color="000000"/>
              <w:bottom w:val="single" w:sz="4" w:space="0" w:color="000000"/>
              <w:right w:val="single" w:sz="4" w:space="0" w:color="000000"/>
            </w:tcBorders>
          </w:tcPr>
          <w:p w14:paraId="6219493E" w14:textId="1FBFF99B" w:rsidR="005B2D37" w:rsidRDefault="005B2D37" w:rsidP="005B2D37">
            <w:pPr>
              <w:spacing w:after="0" w:line="240" w:lineRule="auto"/>
            </w:pPr>
            <w:ins w:id="516" w:author="duncan bees" w:date="2020-07-21T13:02:00Z">
              <w:r>
                <w:t>detailed</w:t>
              </w:r>
            </w:ins>
            <w:del w:id="517" w:author="duncan bees" w:date="2020-07-21T13:02:00Z">
              <w:r w:rsidDel="008374EE">
                <w:delText>detailed</w:delText>
              </w:r>
            </w:del>
          </w:p>
        </w:tc>
      </w:tr>
      <w:tr w:rsidR="00222EB2" w14:paraId="08A69DF8" w14:textId="77777777">
        <w:trPr>
          <w:ins w:id="518" w:author="duncan bees" w:date="2020-07-21T13:01:00Z"/>
        </w:trPr>
        <w:tc>
          <w:tcPr>
            <w:tcW w:w="3116" w:type="dxa"/>
            <w:tcBorders>
              <w:top w:val="single" w:sz="4" w:space="0" w:color="000000"/>
              <w:left w:val="single" w:sz="4" w:space="0" w:color="000000"/>
              <w:bottom w:val="single" w:sz="4" w:space="0" w:color="000000"/>
              <w:right w:val="single" w:sz="4" w:space="0" w:color="000000"/>
            </w:tcBorders>
          </w:tcPr>
          <w:p w14:paraId="153A71BB" w14:textId="63B7B7B2" w:rsidR="00222EB2" w:rsidRDefault="00222EB2" w:rsidP="00222EB2">
            <w:pPr>
              <w:spacing w:after="0" w:line="240" w:lineRule="auto"/>
              <w:rPr>
                <w:ins w:id="519" w:author="duncan bees" w:date="2020-07-21T13:01:00Z"/>
              </w:rPr>
            </w:pPr>
            <w:ins w:id="520" w:author="duncan bees" w:date="2020-07-21T13:08:00Z">
              <w:r>
                <w:t xml:space="preserve">Engineering </w:t>
              </w:r>
            </w:ins>
            <w:ins w:id="521" w:author="duncan bees" w:date="2020-07-21T13:01:00Z">
              <w:r>
                <w:t xml:space="preserve">resource </w:t>
              </w:r>
            </w:ins>
            <w:ins w:id="522" w:author="duncan bees" w:date="2020-07-21T13:04:00Z">
              <w:r>
                <w:t>supplied by members</w:t>
              </w:r>
            </w:ins>
            <w:ins w:id="523" w:author="duncan bees" w:date="2020-07-21T13:08:00Z">
              <w:r>
                <w:t xml:space="preserve"> </w:t>
              </w:r>
            </w:ins>
            <w:ins w:id="524" w:author="duncan bees" w:date="2020-07-21T15:12:00Z">
              <w:r w:rsidR="00BE6F8D">
                <w:t>- requirement</w:t>
              </w:r>
            </w:ins>
            <w:ins w:id="525" w:author="duncan bees" w:date="2020-07-21T13:02:00Z">
              <w:r>
                <w:t xml:space="preserve"> and availability</w:t>
              </w:r>
            </w:ins>
          </w:p>
        </w:tc>
        <w:tc>
          <w:tcPr>
            <w:tcW w:w="3117" w:type="dxa"/>
            <w:tcBorders>
              <w:top w:val="single" w:sz="4" w:space="0" w:color="000000"/>
              <w:left w:val="single" w:sz="4" w:space="0" w:color="000000"/>
              <w:bottom w:val="single" w:sz="4" w:space="0" w:color="000000"/>
              <w:right w:val="single" w:sz="4" w:space="0" w:color="000000"/>
            </w:tcBorders>
          </w:tcPr>
          <w:p w14:paraId="7E29C402" w14:textId="4553EA98" w:rsidR="00222EB2" w:rsidRDefault="00222EB2" w:rsidP="00222EB2">
            <w:pPr>
              <w:spacing w:after="0" w:line="240" w:lineRule="auto"/>
              <w:rPr>
                <w:ins w:id="526" w:author="duncan bees" w:date="2020-07-21T13:01:00Z"/>
              </w:rPr>
            </w:pPr>
            <w:ins w:id="527" w:author="duncan bees" w:date="2020-07-21T13:09:00Z">
              <w:r>
                <w:t>preliminary</w:t>
              </w:r>
            </w:ins>
          </w:p>
        </w:tc>
        <w:tc>
          <w:tcPr>
            <w:tcW w:w="3117" w:type="dxa"/>
            <w:tcBorders>
              <w:top w:val="single" w:sz="4" w:space="0" w:color="000000"/>
              <w:left w:val="single" w:sz="4" w:space="0" w:color="000000"/>
              <w:bottom w:val="single" w:sz="4" w:space="0" w:color="000000"/>
              <w:right w:val="single" w:sz="4" w:space="0" w:color="000000"/>
            </w:tcBorders>
          </w:tcPr>
          <w:p w14:paraId="23517FF5" w14:textId="3F5BA8AE" w:rsidR="00222EB2" w:rsidRDefault="00222EB2" w:rsidP="00222EB2">
            <w:pPr>
              <w:spacing w:after="0" w:line="240" w:lineRule="auto"/>
              <w:rPr>
                <w:ins w:id="528" w:author="duncan bees" w:date="2020-07-21T13:01:00Z"/>
              </w:rPr>
            </w:pPr>
            <w:ins w:id="529" w:author="duncan bees" w:date="2020-07-21T13:09:00Z">
              <w:r>
                <w:t>detailed</w:t>
              </w:r>
            </w:ins>
          </w:p>
        </w:tc>
      </w:tr>
      <w:tr w:rsidR="00222EB2" w14:paraId="33E3341E" w14:textId="77777777">
        <w:tc>
          <w:tcPr>
            <w:tcW w:w="3116" w:type="dxa"/>
            <w:tcBorders>
              <w:top w:val="single" w:sz="4" w:space="0" w:color="000000"/>
              <w:left w:val="single" w:sz="4" w:space="0" w:color="000000"/>
              <w:bottom w:val="single" w:sz="4" w:space="0" w:color="000000"/>
              <w:right w:val="single" w:sz="4" w:space="0" w:color="000000"/>
            </w:tcBorders>
          </w:tcPr>
          <w:p w14:paraId="63C7203F" w14:textId="3DB87D99" w:rsidR="00222EB2" w:rsidRDefault="00222EB2" w:rsidP="00222EB2">
            <w:pPr>
              <w:spacing w:after="0" w:line="240" w:lineRule="auto"/>
            </w:pPr>
            <w:r>
              <w:t xml:space="preserve">OpenHW marketing </w:t>
            </w:r>
            <w:del w:id="530" w:author="duncan bees" w:date="2020-07-21T13:02:00Z">
              <w:r w:rsidDel="005B2D37">
                <w:delText>plan/</w:delText>
              </w:r>
            </w:del>
            <w:del w:id="531" w:author="duncan bees" w:date="2020-07-21T15:12:00Z">
              <w:r w:rsidDel="00BE6F8D">
                <w:delText>resource</w:delText>
              </w:r>
            </w:del>
            <w:ins w:id="532" w:author="duncan bees" w:date="2020-07-21T15:12:00Z">
              <w:r w:rsidR="00BE6F8D">
                <w:t>resource -</w:t>
              </w:r>
            </w:ins>
            <w:ins w:id="533" w:author="duncan bees" w:date="2020-07-21T13:08:00Z">
              <w:r>
                <w:t xml:space="preserve"> </w:t>
              </w:r>
            </w:ins>
            <w:ins w:id="534" w:author="duncan bees" w:date="2020-07-21T13:02:00Z">
              <w:r>
                <w:t>requirement and availability</w:t>
              </w:r>
            </w:ins>
            <w:del w:id="535" w:author="duncan bees" w:date="2020-07-21T13:02:00Z">
              <w:r w:rsidDel="005B2D37">
                <w:delText>s, if any</w:delText>
              </w:r>
            </w:del>
          </w:p>
        </w:tc>
        <w:tc>
          <w:tcPr>
            <w:tcW w:w="3117" w:type="dxa"/>
            <w:tcBorders>
              <w:top w:val="single" w:sz="4" w:space="0" w:color="000000"/>
              <w:left w:val="single" w:sz="4" w:space="0" w:color="000000"/>
              <w:bottom w:val="single" w:sz="4" w:space="0" w:color="000000"/>
              <w:right w:val="single" w:sz="4" w:space="0" w:color="000000"/>
            </w:tcBorders>
          </w:tcPr>
          <w:p w14:paraId="692D0ACB"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0003FBE5" w14:textId="77777777" w:rsidR="00222EB2" w:rsidRDefault="00222EB2" w:rsidP="00222EB2">
            <w:pPr>
              <w:spacing w:after="0" w:line="240" w:lineRule="auto"/>
            </w:pPr>
            <w:r>
              <w:t>detailed</w:t>
            </w:r>
          </w:p>
        </w:tc>
      </w:tr>
      <w:tr w:rsidR="00222EB2" w14:paraId="4DA1A5A9" w14:textId="77777777">
        <w:trPr>
          <w:ins w:id="536" w:author="duncan bees" w:date="2020-07-21T13:07:00Z"/>
        </w:trPr>
        <w:tc>
          <w:tcPr>
            <w:tcW w:w="3116" w:type="dxa"/>
            <w:tcBorders>
              <w:top w:val="single" w:sz="4" w:space="0" w:color="000000"/>
              <w:left w:val="single" w:sz="4" w:space="0" w:color="000000"/>
              <w:bottom w:val="single" w:sz="4" w:space="0" w:color="000000"/>
              <w:right w:val="single" w:sz="4" w:space="0" w:color="000000"/>
            </w:tcBorders>
          </w:tcPr>
          <w:p w14:paraId="4EA62ABB" w14:textId="4BBB7A4E" w:rsidR="00222EB2" w:rsidRDefault="00222EB2" w:rsidP="00222EB2">
            <w:pPr>
              <w:spacing w:after="0" w:line="240" w:lineRule="auto"/>
              <w:rPr>
                <w:ins w:id="537" w:author="duncan bees" w:date="2020-07-21T13:07:00Z"/>
              </w:rPr>
            </w:pPr>
            <w:ins w:id="538" w:author="duncan bees" w:date="2020-07-21T13:08:00Z">
              <w:r>
                <w:t>M</w:t>
              </w:r>
              <w:r>
                <w:t>arketing resource</w:t>
              </w:r>
              <w:r>
                <w:t xml:space="preserve"> supplied by </w:t>
              </w:r>
            </w:ins>
            <w:ins w:id="539" w:author="duncan bees" w:date="2020-07-21T15:12:00Z">
              <w:r w:rsidR="00BE6F8D">
                <w:t>members -</w:t>
              </w:r>
            </w:ins>
            <w:ins w:id="540" w:author="duncan bees" w:date="2020-07-21T13:08:00Z">
              <w:r>
                <w:t xml:space="preserve"> requirement and availability</w:t>
              </w:r>
            </w:ins>
          </w:p>
        </w:tc>
        <w:tc>
          <w:tcPr>
            <w:tcW w:w="3117" w:type="dxa"/>
            <w:tcBorders>
              <w:top w:val="single" w:sz="4" w:space="0" w:color="000000"/>
              <w:left w:val="single" w:sz="4" w:space="0" w:color="000000"/>
              <w:bottom w:val="single" w:sz="4" w:space="0" w:color="000000"/>
              <w:right w:val="single" w:sz="4" w:space="0" w:color="000000"/>
            </w:tcBorders>
          </w:tcPr>
          <w:p w14:paraId="57C238D9" w14:textId="5413058A" w:rsidR="00222EB2" w:rsidRDefault="00222EB2" w:rsidP="00222EB2">
            <w:pPr>
              <w:spacing w:after="0" w:line="240" w:lineRule="auto"/>
              <w:rPr>
                <w:ins w:id="541" w:author="duncan bees" w:date="2020-07-21T13:07:00Z"/>
              </w:rPr>
            </w:pPr>
            <w:ins w:id="542" w:author="duncan bees" w:date="2020-07-21T13:09:00Z">
              <w:r>
                <w:t>preliminary</w:t>
              </w:r>
            </w:ins>
          </w:p>
        </w:tc>
        <w:tc>
          <w:tcPr>
            <w:tcW w:w="3117" w:type="dxa"/>
            <w:tcBorders>
              <w:top w:val="single" w:sz="4" w:space="0" w:color="000000"/>
              <w:left w:val="single" w:sz="4" w:space="0" w:color="000000"/>
              <w:bottom w:val="single" w:sz="4" w:space="0" w:color="000000"/>
              <w:right w:val="single" w:sz="4" w:space="0" w:color="000000"/>
            </w:tcBorders>
          </w:tcPr>
          <w:p w14:paraId="510BD2C5" w14:textId="78C8542C" w:rsidR="00222EB2" w:rsidRDefault="00222EB2" w:rsidP="00222EB2">
            <w:pPr>
              <w:spacing w:after="0" w:line="240" w:lineRule="auto"/>
              <w:rPr>
                <w:ins w:id="543" w:author="duncan bees" w:date="2020-07-21T13:07:00Z"/>
              </w:rPr>
            </w:pPr>
            <w:ins w:id="544" w:author="duncan bees" w:date="2020-07-21T13:09:00Z">
              <w:r>
                <w:t>detailed</w:t>
              </w:r>
            </w:ins>
          </w:p>
        </w:tc>
      </w:tr>
      <w:tr w:rsidR="00222EB2" w14:paraId="5AFFA761" w14:textId="77777777">
        <w:tc>
          <w:tcPr>
            <w:tcW w:w="3116" w:type="dxa"/>
            <w:tcBorders>
              <w:top w:val="single" w:sz="4" w:space="0" w:color="000000"/>
              <w:left w:val="single" w:sz="4" w:space="0" w:color="000000"/>
              <w:bottom w:val="single" w:sz="4" w:space="0" w:color="000000"/>
              <w:right w:val="single" w:sz="4" w:space="0" w:color="000000"/>
            </w:tcBorders>
          </w:tcPr>
          <w:p w14:paraId="2E533805" w14:textId="1D99CE49" w:rsidR="00222EB2" w:rsidRDefault="00222EB2" w:rsidP="00222EB2">
            <w:pPr>
              <w:spacing w:after="0" w:line="240" w:lineRule="auto"/>
            </w:pPr>
            <w:ins w:id="545" w:author="duncan bees" w:date="2020-07-21T13:03:00Z">
              <w:r>
                <w:t xml:space="preserve">Funding </w:t>
              </w:r>
            </w:ins>
            <w:ins w:id="546" w:author="duncan bees" w:date="2020-07-21T13:09:00Z">
              <w:r>
                <w:t xml:space="preserve">supplied by OpenHW - </w:t>
              </w:r>
            </w:ins>
            <w:ins w:id="547" w:author="duncan bees" w:date="2020-07-21T13:03:00Z">
              <w:r>
                <w:t xml:space="preserve">requirement and availability </w:t>
              </w:r>
            </w:ins>
            <w:commentRangeStart w:id="548"/>
            <w:del w:id="549" w:author="duncan bees" w:date="2020-07-21T13:03:00Z">
              <w:r w:rsidDel="005B2D37">
                <w:delText>Funding require</w:delText>
              </w:r>
            </w:del>
            <w:del w:id="550" w:author="duncan bees" w:date="2020-07-21T13:02:00Z">
              <w:r w:rsidDel="005B2D37">
                <w:delText>d</w:delText>
              </w:r>
            </w:del>
            <w:del w:id="551" w:author="duncan bees" w:date="2020-07-21T13:03:00Z">
              <w:r w:rsidDel="005B2D37">
                <w:delText xml:space="preserve"> from members</w:delText>
              </w:r>
            </w:del>
            <w:commentRangeEnd w:id="548"/>
            <w:ins w:id="552" w:author="Mike Thompson" w:date="2020-07-15T09:48:00Z">
              <w:del w:id="553" w:author="duncan bees" w:date="2020-07-21T13:03:00Z">
                <w:r w:rsidDel="005B2D37">
                  <w:commentReference w:id="548"/>
                </w:r>
              </w:del>
            </w:ins>
          </w:p>
        </w:tc>
        <w:tc>
          <w:tcPr>
            <w:tcW w:w="3117" w:type="dxa"/>
            <w:tcBorders>
              <w:top w:val="single" w:sz="4" w:space="0" w:color="000000"/>
              <w:left w:val="single" w:sz="4" w:space="0" w:color="000000"/>
              <w:bottom w:val="single" w:sz="4" w:space="0" w:color="000000"/>
              <w:right w:val="single" w:sz="4" w:space="0" w:color="000000"/>
            </w:tcBorders>
          </w:tcPr>
          <w:p w14:paraId="4998E64E"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09C80F4D" w14:textId="77777777" w:rsidR="00222EB2" w:rsidRDefault="00222EB2" w:rsidP="00222EB2">
            <w:pPr>
              <w:spacing w:after="0" w:line="240" w:lineRule="auto"/>
            </w:pPr>
            <w:r>
              <w:t>detailed</w:t>
            </w:r>
          </w:p>
        </w:tc>
      </w:tr>
      <w:tr w:rsidR="00222EB2" w14:paraId="38EBD5F0" w14:textId="77777777">
        <w:tc>
          <w:tcPr>
            <w:tcW w:w="3116" w:type="dxa"/>
            <w:tcBorders>
              <w:top w:val="single" w:sz="4" w:space="0" w:color="000000"/>
              <w:left w:val="single" w:sz="4" w:space="0" w:color="000000"/>
              <w:bottom w:val="single" w:sz="4" w:space="0" w:color="000000"/>
              <w:right w:val="single" w:sz="4" w:space="0" w:color="000000"/>
            </w:tcBorders>
          </w:tcPr>
          <w:p w14:paraId="1CC52D1A" w14:textId="09521E7D" w:rsidR="00222EB2" w:rsidRDefault="00222EB2" w:rsidP="00222EB2">
            <w:pPr>
              <w:spacing w:after="0" w:line="240" w:lineRule="auto"/>
            </w:pPr>
            <w:r>
              <w:t xml:space="preserve">Funding </w:t>
            </w:r>
            <w:ins w:id="554" w:author="duncan bees" w:date="2020-07-21T13:09:00Z">
              <w:r>
                <w:t xml:space="preserve">supplied by members - </w:t>
              </w:r>
            </w:ins>
            <w:r>
              <w:t>require</w:t>
            </w:r>
            <w:ins w:id="555" w:author="duncan bees" w:date="2020-07-21T13:02:00Z">
              <w:r>
                <w:t>ment and availabil</w:t>
              </w:r>
            </w:ins>
            <w:ins w:id="556" w:author="duncan bees" w:date="2020-07-21T13:03:00Z">
              <w:r>
                <w:t>ity</w:t>
              </w:r>
            </w:ins>
            <w:del w:id="557" w:author="duncan bees" w:date="2020-07-21T13:02:00Z">
              <w:r w:rsidDel="005B2D37">
                <w:delText>d</w:delText>
              </w:r>
            </w:del>
            <w:del w:id="558" w:author="duncan bees" w:date="2020-07-21T13:09:00Z">
              <w:r w:rsidDel="00222EB2">
                <w:delText xml:space="preserve"> </w:delText>
              </w:r>
            </w:del>
            <w:del w:id="559" w:author="duncan bees" w:date="2020-07-21T13:04:00Z">
              <w:r w:rsidDel="005B2D37">
                <w:delText>from</w:delText>
              </w:r>
            </w:del>
            <w:del w:id="560" w:author="duncan bees" w:date="2020-07-21T13:09:00Z">
              <w:r w:rsidDel="00222EB2">
                <w:delText xml:space="preserve"> </w:delText>
              </w:r>
            </w:del>
            <w:del w:id="561" w:author="duncan bees" w:date="2020-07-21T13:03:00Z">
              <w:r w:rsidDel="005B2D37">
                <w:delText>OpenHW</w:delText>
              </w:r>
            </w:del>
          </w:p>
        </w:tc>
        <w:tc>
          <w:tcPr>
            <w:tcW w:w="3117" w:type="dxa"/>
            <w:tcBorders>
              <w:top w:val="single" w:sz="4" w:space="0" w:color="000000"/>
              <w:left w:val="single" w:sz="4" w:space="0" w:color="000000"/>
              <w:bottom w:val="single" w:sz="4" w:space="0" w:color="000000"/>
              <w:right w:val="single" w:sz="4" w:space="0" w:color="000000"/>
            </w:tcBorders>
          </w:tcPr>
          <w:p w14:paraId="535FF165"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22BC9D50" w14:textId="77777777" w:rsidR="00222EB2" w:rsidRDefault="00222EB2" w:rsidP="00222EB2">
            <w:pPr>
              <w:spacing w:after="0" w:line="240" w:lineRule="auto"/>
            </w:pPr>
            <w:r>
              <w:t>detailed</w:t>
            </w:r>
          </w:p>
        </w:tc>
      </w:tr>
      <w:tr w:rsidR="00222EB2" w14:paraId="26CC274A" w14:textId="77777777">
        <w:tc>
          <w:tcPr>
            <w:tcW w:w="3116" w:type="dxa"/>
            <w:tcBorders>
              <w:top w:val="single" w:sz="4" w:space="0" w:color="000000"/>
              <w:left w:val="single" w:sz="4" w:space="0" w:color="000000"/>
              <w:bottom w:val="single" w:sz="4" w:space="0" w:color="000000"/>
              <w:right w:val="single" w:sz="4" w:space="0" w:color="000000"/>
            </w:tcBorders>
          </w:tcPr>
          <w:p w14:paraId="4A7B23CA" w14:textId="6354FF92" w:rsidR="00222EB2" w:rsidRDefault="00222EB2" w:rsidP="00222EB2">
            <w:pPr>
              <w:spacing w:after="0" w:line="240" w:lineRule="auto"/>
            </w:pPr>
            <w:ins w:id="562" w:author="duncan bees" w:date="2020-07-21T13:04:00Z">
              <w:r>
                <w:t>Industry landscape: d</w:t>
              </w:r>
            </w:ins>
            <w:del w:id="563" w:author="duncan bees" w:date="2020-07-21T13:04:00Z">
              <w:r w:rsidDel="005B2D37">
                <w:delText>D</w:delText>
              </w:r>
            </w:del>
            <w:r>
              <w:t>escription of competing, alternative, or related efforts in the industry</w:t>
            </w:r>
          </w:p>
        </w:tc>
        <w:tc>
          <w:tcPr>
            <w:tcW w:w="3117" w:type="dxa"/>
            <w:tcBorders>
              <w:top w:val="single" w:sz="4" w:space="0" w:color="000000"/>
              <w:left w:val="single" w:sz="4" w:space="0" w:color="000000"/>
              <w:bottom w:val="single" w:sz="4" w:space="0" w:color="000000"/>
              <w:right w:val="single" w:sz="4" w:space="0" w:color="000000"/>
            </w:tcBorders>
          </w:tcPr>
          <w:p w14:paraId="7118E0C9"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2746824" w14:textId="77777777" w:rsidR="00222EB2" w:rsidRDefault="00222EB2" w:rsidP="00222EB2">
            <w:pPr>
              <w:spacing w:after="0" w:line="240" w:lineRule="auto"/>
            </w:pPr>
            <w:r>
              <w:t>detailed</w:t>
            </w:r>
          </w:p>
        </w:tc>
      </w:tr>
      <w:tr w:rsidR="00222EB2" w14:paraId="6DF9FC6C" w14:textId="77777777">
        <w:tc>
          <w:tcPr>
            <w:tcW w:w="3116" w:type="dxa"/>
            <w:tcBorders>
              <w:top w:val="single" w:sz="4" w:space="0" w:color="000000"/>
              <w:left w:val="single" w:sz="4" w:space="0" w:color="000000"/>
              <w:bottom w:val="single" w:sz="4" w:space="0" w:color="000000"/>
              <w:right w:val="single" w:sz="4" w:space="0" w:color="000000"/>
            </w:tcBorders>
          </w:tcPr>
          <w:p w14:paraId="010BFF2E" w14:textId="77777777" w:rsidR="00222EB2" w:rsidRDefault="00222EB2" w:rsidP="00222EB2">
            <w:pPr>
              <w:spacing w:after="0" w:line="240" w:lineRule="auto"/>
            </w:pPr>
            <w:r>
              <w:t>Description of initial code contribution if any</w:t>
            </w:r>
          </w:p>
        </w:tc>
        <w:tc>
          <w:tcPr>
            <w:tcW w:w="3117" w:type="dxa"/>
            <w:tcBorders>
              <w:top w:val="single" w:sz="4" w:space="0" w:color="000000"/>
              <w:left w:val="single" w:sz="4" w:space="0" w:color="000000"/>
              <w:bottom w:val="single" w:sz="4" w:space="0" w:color="000000"/>
              <w:right w:val="single" w:sz="4" w:space="0" w:color="000000"/>
            </w:tcBorders>
          </w:tcPr>
          <w:p w14:paraId="44492B27"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46094DC9" w14:textId="77777777" w:rsidR="00222EB2" w:rsidRDefault="00222EB2" w:rsidP="00222EB2">
            <w:pPr>
              <w:spacing w:after="0" w:line="240" w:lineRule="auto"/>
            </w:pPr>
            <w:r>
              <w:t>detailed</w:t>
            </w:r>
          </w:p>
        </w:tc>
      </w:tr>
      <w:tr w:rsidR="00222EB2" w14:paraId="580F503A" w14:textId="77777777">
        <w:tc>
          <w:tcPr>
            <w:tcW w:w="3116" w:type="dxa"/>
            <w:tcBorders>
              <w:top w:val="single" w:sz="4" w:space="0" w:color="000000"/>
              <w:left w:val="single" w:sz="4" w:space="0" w:color="000000"/>
              <w:bottom w:val="single" w:sz="4" w:space="0" w:color="000000"/>
              <w:right w:val="single" w:sz="4" w:space="0" w:color="000000"/>
            </w:tcBorders>
          </w:tcPr>
          <w:p w14:paraId="2A55A45C" w14:textId="77777777" w:rsidR="00222EB2" w:rsidRDefault="00222EB2" w:rsidP="00222EB2">
            <w:pPr>
              <w:spacing w:after="0" w:line="240" w:lineRule="auto"/>
            </w:pPr>
            <w:r>
              <w:t>External dependencies</w:t>
            </w:r>
          </w:p>
        </w:tc>
        <w:tc>
          <w:tcPr>
            <w:tcW w:w="3117" w:type="dxa"/>
            <w:tcBorders>
              <w:top w:val="single" w:sz="4" w:space="0" w:color="000000"/>
              <w:left w:val="single" w:sz="4" w:space="0" w:color="000000"/>
              <w:bottom w:val="single" w:sz="4" w:space="0" w:color="000000"/>
              <w:right w:val="single" w:sz="4" w:space="0" w:color="000000"/>
            </w:tcBorders>
          </w:tcPr>
          <w:p w14:paraId="328F3145"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3A61E15C" w14:textId="77777777" w:rsidR="00222EB2" w:rsidRDefault="00222EB2" w:rsidP="00222EB2">
            <w:pPr>
              <w:spacing w:after="0" w:line="240" w:lineRule="auto"/>
            </w:pPr>
            <w:r>
              <w:t>detailed</w:t>
            </w:r>
          </w:p>
        </w:tc>
      </w:tr>
      <w:tr w:rsidR="00222EB2" w14:paraId="1C08D16F" w14:textId="77777777">
        <w:tc>
          <w:tcPr>
            <w:tcW w:w="3116" w:type="dxa"/>
            <w:tcBorders>
              <w:top w:val="single" w:sz="4" w:space="0" w:color="000000"/>
              <w:left w:val="single" w:sz="4" w:space="0" w:color="000000"/>
              <w:bottom w:val="single" w:sz="4" w:space="0" w:color="000000"/>
              <w:right w:val="single" w:sz="4" w:space="0" w:color="000000"/>
            </w:tcBorders>
          </w:tcPr>
          <w:p w14:paraId="5E8597B0" w14:textId="77777777" w:rsidR="00222EB2" w:rsidRDefault="00222EB2" w:rsidP="00222EB2">
            <w:pPr>
              <w:spacing w:after="0" w:line="240" w:lineRule="auto"/>
            </w:pPr>
            <w:r>
              <w:t>Architecture diagram</w:t>
            </w:r>
          </w:p>
        </w:tc>
        <w:tc>
          <w:tcPr>
            <w:tcW w:w="3117" w:type="dxa"/>
            <w:tcBorders>
              <w:top w:val="single" w:sz="4" w:space="0" w:color="000000"/>
              <w:left w:val="single" w:sz="4" w:space="0" w:color="000000"/>
              <w:bottom w:val="single" w:sz="4" w:space="0" w:color="000000"/>
              <w:right w:val="single" w:sz="4" w:space="0" w:color="000000"/>
            </w:tcBorders>
          </w:tcPr>
          <w:p w14:paraId="461913E1"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4B1C6984" w14:textId="77777777" w:rsidR="00222EB2" w:rsidRDefault="00222EB2" w:rsidP="00222EB2">
            <w:pPr>
              <w:spacing w:after="0" w:line="240" w:lineRule="auto"/>
            </w:pPr>
            <w:r>
              <w:t>detailed</w:t>
            </w:r>
          </w:p>
        </w:tc>
      </w:tr>
      <w:tr w:rsidR="00222EB2" w14:paraId="7F91BDD2" w14:textId="77777777">
        <w:tc>
          <w:tcPr>
            <w:tcW w:w="3116" w:type="dxa"/>
            <w:tcBorders>
              <w:top w:val="single" w:sz="4" w:space="0" w:color="000000"/>
              <w:left w:val="single" w:sz="4" w:space="0" w:color="000000"/>
              <w:bottom w:val="single" w:sz="4" w:space="0" w:color="000000"/>
              <w:right w:val="single" w:sz="4" w:space="0" w:color="000000"/>
            </w:tcBorders>
          </w:tcPr>
          <w:p w14:paraId="1957590E" w14:textId="77777777" w:rsidR="00222EB2" w:rsidRDefault="00222EB2" w:rsidP="00222EB2">
            <w:pPr>
              <w:spacing w:after="0" w:line="240" w:lineRule="auto"/>
            </w:pPr>
            <w:r>
              <w:t>Who would make use of OpenHW output</w:t>
            </w:r>
          </w:p>
        </w:tc>
        <w:tc>
          <w:tcPr>
            <w:tcW w:w="3117" w:type="dxa"/>
            <w:tcBorders>
              <w:top w:val="single" w:sz="4" w:space="0" w:color="000000"/>
              <w:left w:val="single" w:sz="4" w:space="0" w:color="000000"/>
              <w:bottom w:val="single" w:sz="4" w:space="0" w:color="000000"/>
              <w:right w:val="single" w:sz="4" w:space="0" w:color="000000"/>
            </w:tcBorders>
          </w:tcPr>
          <w:p w14:paraId="47003DBC"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F4D325B" w14:textId="77777777" w:rsidR="00222EB2" w:rsidRDefault="00222EB2" w:rsidP="00222EB2">
            <w:pPr>
              <w:spacing w:after="0" w:line="240" w:lineRule="auto"/>
            </w:pPr>
            <w:r>
              <w:t>detailed</w:t>
            </w:r>
          </w:p>
        </w:tc>
      </w:tr>
      <w:tr w:rsidR="00222EB2" w14:paraId="1DF8437B" w14:textId="77777777">
        <w:tc>
          <w:tcPr>
            <w:tcW w:w="3116" w:type="dxa"/>
            <w:tcBorders>
              <w:top w:val="single" w:sz="4" w:space="0" w:color="000000"/>
              <w:left w:val="single" w:sz="4" w:space="0" w:color="000000"/>
              <w:bottom w:val="single" w:sz="4" w:space="0" w:color="000000"/>
              <w:right w:val="single" w:sz="4" w:space="0" w:color="000000"/>
            </w:tcBorders>
          </w:tcPr>
          <w:p w14:paraId="152C2FBB" w14:textId="77777777" w:rsidR="00222EB2" w:rsidRDefault="00222EB2" w:rsidP="00222EB2">
            <w:pPr>
              <w:spacing w:after="0" w:line="240" w:lineRule="auto"/>
            </w:pPr>
            <w:r>
              <w:t>Project license model</w:t>
            </w:r>
          </w:p>
        </w:tc>
        <w:tc>
          <w:tcPr>
            <w:tcW w:w="3117" w:type="dxa"/>
            <w:tcBorders>
              <w:top w:val="single" w:sz="4" w:space="0" w:color="000000"/>
              <w:left w:val="single" w:sz="4" w:space="0" w:color="000000"/>
              <w:bottom w:val="single" w:sz="4" w:space="0" w:color="000000"/>
              <w:right w:val="single" w:sz="4" w:space="0" w:color="000000"/>
            </w:tcBorders>
          </w:tcPr>
          <w:p w14:paraId="5B2FD7F2"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557C55E6" w14:textId="77777777" w:rsidR="00222EB2" w:rsidRDefault="00222EB2" w:rsidP="00222EB2">
            <w:pPr>
              <w:spacing w:after="0" w:line="240" w:lineRule="auto"/>
            </w:pPr>
            <w:r>
              <w:t>detailed</w:t>
            </w:r>
          </w:p>
        </w:tc>
      </w:tr>
      <w:tr w:rsidR="00222EB2" w14:paraId="529BE649" w14:textId="77777777">
        <w:tc>
          <w:tcPr>
            <w:tcW w:w="3116" w:type="dxa"/>
            <w:tcBorders>
              <w:top w:val="single" w:sz="4" w:space="0" w:color="000000"/>
              <w:left w:val="single" w:sz="4" w:space="0" w:color="000000"/>
              <w:bottom w:val="single" w:sz="4" w:space="0" w:color="000000"/>
              <w:right w:val="single" w:sz="4" w:space="0" w:color="000000"/>
            </w:tcBorders>
          </w:tcPr>
          <w:p w14:paraId="584180E0" w14:textId="77777777" w:rsidR="00222EB2" w:rsidRDefault="00222EB2" w:rsidP="00222EB2">
            <w:pPr>
              <w:spacing w:after="0" w:line="240" w:lineRule="auto"/>
            </w:pPr>
            <w:r>
              <w:t>Project distribution model</w:t>
            </w:r>
          </w:p>
        </w:tc>
        <w:tc>
          <w:tcPr>
            <w:tcW w:w="3117" w:type="dxa"/>
            <w:tcBorders>
              <w:top w:val="single" w:sz="4" w:space="0" w:color="000000"/>
              <w:left w:val="single" w:sz="4" w:space="0" w:color="000000"/>
              <w:bottom w:val="single" w:sz="4" w:space="0" w:color="000000"/>
              <w:right w:val="single" w:sz="4" w:space="0" w:color="000000"/>
            </w:tcBorders>
          </w:tcPr>
          <w:p w14:paraId="63F9FE3E"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089B8DCF" w14:textId="77777777" w:rsidR="00222EB2" w:rsidRDefault="00222EB2" w:rsidP="00222EB2">
            <w:pPr>
              <w:spacing w:after="0" w:line="240" w:lineRule="auto"/>
            </w:pPr>
            <w:r>
              <w:t>detailed</w:t>
            </w:r>
          </w:p>
        </w:tc>
      </w:tr>
      <w:tr w:rsidR="00222EB2" w14:paraId="248157DA" w14:textId="77777777">
        <w:tc>
          <w:tcPr>
            <w:tcW w:w="3116" w:type="dxa"/>
            <w:tcBorders>
              <w:top w:val="single" w:sz="4" w:space="0" w:color="000000"/>
              <w:left w:val="single" w:sz="4" w:space="0" w:color="000000"/>
              <w:bottom w:val="single" w:sz="4" w:space="0" w:color="000000"/>
              <w:right w:val="single" w:sz="4" w:space="0" w:color="000000"/>
            </w:tcBorders>
          </w:tcPr>
          <w:p w14:paraId="41DE5F2D" w14:textId="77777777" w:rsidR="00222EB2" w:rsidRDefault="00222EB2" w:rsidP="00222EB2">
            <w:pPr>
              <w:spacing w:after="0" w:line="240" w:lineRule="auto"/>
            </w:pPr>
            <w:r>
              <w:t>Project plan</w:t>
            </w:r>
          </w:p>
        </w:tc>
        <w:tc>
          <w:tcPr>
            <w:tcW w:w="3117" w:type="dxa"/>
            <w:tcBorders>
              <w:top w:val="single" w:sz="4" w:space="0" w:color="000000"/>
              <w:left w:val="single" w:sz="4" w:space="0" w:color="000000"/>
              <w:bottom w:val="single" w:sz="4" w:space="0" w:color="000000"/>
              <w:right w:val="single" w:sz="4" w:space="0" w:color="000000"/>
            </w:tcBorders>
          </w:tcPr>
          <w:p w14:paraId="0AF62754" w14:textId="77777777" w:rsidR="00222EB2" w:rsidRDefault="00222EB2" w:rsidP="00222EB2">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7DFBAC73" w14:textId="77777777" w:rsidR="00222EB2" w:rsidRDefault="00222EB2" w:rsidP="00222EB2">
            <w:pPr>
              <w:spacing w:after="0" w:line="240" w:lineRule="auto"/>
              <w:rPr>
                <w:ins w:id="564" w:author="duncan bees" w:date="2020-07-21T13:10:00Z"/>
              </w:rPr>
            </w:pPr>
            <w:ins w:id="565" w:author="duncan bees" w:date="2020-07-21T13:05:00Z">
              <w:r>
                <w:t>preliminary</w:t>
              </w:r>
            </w:ins>
            <w:del w:id="566" w:author="duncan bees" w:date="2020-07-21T13:05:00Z">
              <w:r w:rsidDel="005B2D37">
                <w:delText>more detailed</w:delText>
              </w:r>
            </w:del>
            <w:r>
              <w:t xml:space="preserve"> </w:t>
            </w:r>
          </w:p>
          <w:p w14:paraId="204F7D29" w14:textId="2BC3F79C" w:rsidR="00222EB2" w:rsidRDefault="00222EB2" w:rsidP="00222EB2">
            <w:pPr>
              <w:spacing w:after="0" w:line="240" w:lineRule="auto"/>
            </w:pPr>
            <w:r>
              <w:t>(note, a completed</w:t>
            </w:r>
            <w:ins w:id="567" w:author="duncan bees" w:date="2020-07-21T13:10:00Z">
              <w:r>
                <w:t xml:space="preserve"> and detailed</w:t>
              </w:r>
            </w:ins>
            <w:r>
              <w:t xml:space="preserve"> project plan is not </w:t>
            </w:r>
            <w:ins w:id="568" w:author="duncan bees" w:date="2020-07-21T13:05:00Z">
              <w:r>
                <w:t xml:space="preserve">necessarily </w:t>
              </w:r>
            </w:ins>
            <w:r>
              <w:t>required for PL)</w:t>
            </w:r>
          </w:p>
        </w:tc>
      </w:tr>
      <w:tr w:rsidR="00222EB2" w14:paraId="1430C193" w14:textId="77777777">
        <w:trPr>
          <w:ins w:id="569" w:author="duncan bees" w:date="2020-07-21T13:06:00Z"/>
        </w:trPr>
        <w:tc>
          <w:tcPr>
            <w:tcW w:w="3116" w:type="dxa"/>
            <w:tcBorders>
              <w:top w:val="single" w:sz="4" w:space="0" w:color="000000"/>
              <w:left w:val="single" w:sz="4" w:space="0" w:color="000000"/>
              <w:bottom w:val="single" w:sz="4" w:space="0" w:color="000000"/>
              <w:right w:val="single" w:sz="4" w:space="0" w:color="000000"/>
            </w:tcBorders>
          </w:tcPr>
          <w:p w14:paraId="5C9A07E6" w14:textId="53DB5735" w:rsidR="00222EB2" w:rsidRPr="008E659C" w:rsidRDefault="00222EB2" w:rsidP="00222EB2">
            <w:pPr>
              <w:spacing w:after="0" w:line="240" w:lineRule="auto"/>
              <w:rPr>
                <w:ins w:id="570" w:author="duncan bees" w:date="2020-07-21T13:06:00Z"/>
                <w:b/>
                <w:bCs/>
                <w:rPrChange w:id="571" w:author="duncan bees" w:date="2020-07-21T13:07:00Z">
                  <w:rPr>
                    <w:ins w:id="572" w:author="duncan bees" w:date="2020-07-21T13:06:00Z"/>
                  </w:rPr>
                </w:rPrChange>
              </w:rPr>
            </w:pPr>
            <w:ins w:id="573" w:author="duncan bees" w:date="2020-07-21T13:06:00Z">
              <w:r w:rsidRPr="008E659C">
                <w:rPr>
                  <w:b/>
                  <w:bCs/>
                  <w:rPrChange w:id="574" w:author="duncan bees" w:date="2020-07-21T13:07:00Z">
                    <w:rPr>
                      <w:i/>
                      <w:iCs/>
                    </w:rPr>
                  </w:rPrChange>
                </w:rPr>
                <w:t xml:space="preserve">TWG decision </w:t>
              </w:r>
            </w:ins>
            <w:ins w:id="575" w:author="duncan bees" w:date="2020-07-21T13:07:00Z">
              <w:r>
                <w:rPr>
                  <w:b/>
                  <w:bCs/>
                </w:rPr>
                <w:t xml:space="preserve">on gate </w:t>
              </w:r>
            </w:ins>
            <w:ins w:id="576" w:author="duncan bees" w:date="2020-07-21T13:06:00Z">
              <w:r w:rsidRPr="008E659C">
                <w:rPr>
                  <w:b/>
                  <w:bCs/>
                  <w:rPrChange w:id="577" w:author="duncan bees" w:date="2020-07-21T13:07:00Z">
                    <w:rPr>
                      <w:i/>
                      <w:iCs/>
                    </w:rPr>
                  </w:rPrChange>
                </w:rPr>
                <w:t>by:</w:t>
              </w:r>
            </w:ins>
          </w:p>
        </w:tc>
        <w:tc>
          <w:tcPr>
            <w:tcW w:w="3117" w:type="dxa"/>
            <w:tcBorders>
              <w:top w:val="single" w:sz="4" w:space="0" w:color="000000"/>
              <w:left w:val="single" w:sz="4" w:space="0" w:color="000000"/>
              <w:bottom w:val="single" w:sz="4" w:space="0" w:color="000000"/>
              <w:right w:val="single" w:sz="4" w:space="0" w:color="000000"/>
            </w:tcBorders>
          </w:tcPr>
          <w:p w14:paraId="1C2DE876" w14:textId="0720D3AB" w:rsidR="00222EB2" w:rsidRDefault="00222EB2" w:rsidP="00222EB2">
            <w:pPr>
              <w:spacing w:after="0" w:line="240" w:lineRule="auto"/>
              <w:rPr>
                <w:ins w:id="578" w:author="duncan bees" w:date="2020-07-21T13:06:00Z"/>
              </w:rPr>
            </w:pPr>
            <w:ins w:id="579" w:author="duncan bees" w:date="2020-07-21T13:06:00Z">
              <w:r>
                <w:t>majority vote</w:t>
              </w:r>
            </w:ins>
          </w:p>
        </w:tc>
        <w:tc>
          <w:tcPr>
            <w:tcW w:w="3117" w:type="dxa"/>
            <w:tcBorders>
              <w:top w:val="single" w:sz="4" w:space="0" w:color="000000"/>
              <w:left w:val="single" w:sz="4" w:space="0" w:color="000000"/>
              <w:bottom w:val="single" w:sz="4" w:space="0" w:color="000000"/>
              <w:right w:val="single" w:sz="4" w:space="0" w:color="000000"/>
            </w:tcBorders>
          </w:tcPr>
          <w:p w14:paraId="283BAB8B" w14:textId="1165065D" w:rsidR="00222EB2" w:rsidRDefault="00222EB2" w:rsidP="00222EB2">
            <w:pPr>
              <w:spacing w:after="0" w:line="240" w:lineRule="auto"/>
              <w:rPr>
                <w:ins w:id="580" w:author="duncan bees" w:date="2020-07-21T13:06:00Z"/>
              </w:rPr>
            </w:pPr>
            <w:ins w:id="581" w:author="duncan bees" w:date="2020-07-21T13:06:00Z">
              <w:r>
                <w:t>majority vote</w:t>
              </w:r>
            </w:ins>
          </w:p>
        </w:tc>
      </w:tr>
    </w:tbl>
    <w:p w14:paraId="11140464" w14:textId="77777777" w:rsidR="00AC4529" w:rsidDel="008F2C81" w:rsidRDefault="00AC4529" w:rsidP="006215AB">
      <w:pPr>
        <w:keepNext/>
        <w:rPr>
          <w:del w:id="582" w:author="duncan bees" w:date="2020-07-21T14:57:00Z"/>
        </w:rPr>
        <w:pPrChange w:id="583" w:author="duncan bees" w:date="2020-07-21T13:15:00Z">
          <w:pPr/>
        </w:pPrChange>
      </w:pPr>
    </w:p>
    <w:p w14:paraId="6D4A3E44" w14:textId="4CDB5FB4" w:rsidR="006215AB" w:rsidRDefault="006215AB" w:rsidP="008F2C81">
      <w:pPr>
        <w:pStyle w:val="Caption"/>
        <w:rPr>
          <w:ins w:id="584" w:author="duncan bees" w:date="2020-07-21T13:15:00Z"/>
        </w:rPr>
        <w:pPrChange w:id="585" w:author="duncan bees" w:date="2020-07-21T14:57:00Z">
          <w:pPr>
            <w:pStyle w:val="Caption"/>
            <w:jc w:val="center"/>
          </w:pPr>
        </w:pPrChange>
      </w:pPr>
      <w:ins w:id="586" w:author="duncan bees" w:date="2020-07-21T13:15:00Z">
        <w:r>
          <w:t xml:space="preserve">Table </w:t>
        </w:r>
        <w:r>
          <w:fldChar w:fldCharType="begin"/>
        </w:r>
        <w:r>
          <w:instrText xml:space="preserve"> SEQ Table \* ARABIC </w:instrText>
        </w:r>
      </w:ins>
      <w:r>
        <w:fldChar w:fldCharType="separate"/>
      </w:r>
      <w:ins w:id="587" w:author="duncan bees" w:date="2020-07-21T14:58:00Z">
        <w:r w:rsidR="008F2C81">
          <w:rPr>
            <w:noProof/>
          </w:rPr>
          <w:t>2</w:t>
        </w:r>
      </w:ins>
      <w:ins w:id="588" w:author="duncan bees" w:date="2020-07-21T13:15:00Z">
        <w:r>
          <w:fldChar w:fldCharType="end"/>
        </w:r>
        <w:r>
          <w:t xml:space="preserve"> Project Approval Gate Details</w:t>
        </w:r>
      </w:ins>
    </w:p>
    <w:p w14:paraId="0298C5F6" w14:textId="77777777" w:rsidR="006215AB" w:rsidRDefault="006215AB" w:rsidP="006215AB">
      <w:pPr>
        <w:pStyle w:val="Caption"/>
        <w:jc w:val="center"/>
        <w:rPr>
          <w:ins w:id="589" w:author="duncan bees" w:date="2020-07-21T13:15:00Z"/>
        </w:rPr>
        <w:pPrChange w:id="590" w:author="duncan bees" w:date="2020-07-21T13:15:00Z">
          <w:pPr>
            <w:pStyle w:val="Caption"/>
          </w:pPr>
        </w:pPrChange>
      </w:pPr>
    </w:p>
    <w:p w14:paraId="47F91AAA" w14:textId="40153C96" w:rsidR="00AC4529" w:rsidRDefault="00445F15">
      <w:pPr>
        <w:pStyle w:val="Heading4"/>
        <w:numPr>
          <w:ilvl w:val="3"/>
          <w:numId w:val="3"/>
        </w:numPr>
        <w:ind w:left="862" w:hanging="862"/>
      </w:pPr>
      <w:r>
        <w:t>Project Plan Approved Gate</w:t>
      </w:r>
      <w:ins w:id="591" w:author="duncan bees" w:date="2020-07-21T13:13:00Z">
        <w:r w:rsidR="006215AB">
          <w:t xml:space="preserve"> (PPA)</w:t>
        </w:r>
      </w:ins>
    </w:p>
    <w:p w14:paraId="3A80B749" w14:textId="2B04B78A" w:rsidR="00AC4529" w:rsidRDefault="00445F15">
      <w:r>
        <w:t>The Project Plan Approved (PPA) Gate is a checkpoint</w:t>
      </w:r>
      <w:del w:id="592" w:author="duncan bees" w:date="2020-07-21T13:13:00Z">
        <w:r w:rsidDel="006215AB">
          <w:delText xml:space="preserve"> which</w:delText>
        </w:r>
      </w:del>
      <w:r>
        <w:t xml:space="preserve"> indicat</w:t>
      </w:r>
      <w:ins w:id="593" w:author="duncan bees" w:date="2020-07-21T13:13:00Z">
        <w:r w:rsidR="006215AB">
          <w:t>ing</w:t>
        </w:r>
      </w:ins>
      <w:del w:id="594" w:author="duncan bees" w:date="2020-07-21T13:13:00Z">
        <w:r w:rsidDel="006215AB">
          <w:delText>es</w:delText>
        </w:r>
      </w:del>
      <w:r>
        <w:t xml:space="preserve"> that a full project plan is available and has been approved by the TWG. </w:t>
      </w:r>
    </w:p>
    <w:p w14:paraId="770448F4" w14:textId="1933012F" w:rsidR="00AC4529" w:rsidRDefault="00445F15">
      <w:r>
        <w:t xml:space="preserve">The following table shows the typical elements in the project plan. Note that </w:t>
      </w:r>
      <w:ins w:id="595" w:author="duncan bees" w:date="2020-07-21T13:14:00Z">
        <w:r w:rsidR="006215AB">
          <w:t xml:space="preserve">by approval from the </w:t>
        </w:r>
      </w:ins>
      <w:del w:id="596" w:author="duncan bees" w:date="2020-07-21T13:14:00Z">
        <w:r w:rsidDel="006215AB">
          <w:delText>the</w:delText>
        </w:r>
      </w:del>
      <w:r>
        <w:t xml:space="preserve"> TWG</w:t>
      </w:r>
      <w:ins w:id="597" w:author="duncan bees" w:date="2020-07-21T13:14:00Z">
        <w:r w:rsidR="006215AB">
          <w:t xml:space="preserve">, a </w:t>
        </w:r>
      </w:ins>
      <w:del w:id="598" w:author="duncan bees" w:date="2020-07-21T13:14:00Z">
        <w:r w:rsidDel="006215AB">
          <w:delText xml:space="preserve"> </w:delText>
        </w:r>
      </w:del>
      <w:ins w:id="599" w:author="duncan bees" w:date="2020-07-21T13:14:00Z">
        <w:r w:rsidR="006215AB">
          <w:t xml:space="preserve">Project Lead </w:t>
        </w:r>
      </w:ins>
      <w:r>
        <w:t xml:space="preserve">may modify this list so that an appropriate set of elements is determined for a particular project. </w:t>
      </w:r>
    </w:p>
    <w:tbl>
      <w:tblPr>
        <w:tblW w:w="9242" w:type="dxa"/>
        <w:tblInd w:w="108" w:type="dxa"/>
        <w:tblLook w:val="04A0" w:firstRow="1" w:lastRow="0" w:firstColumn="1" w:lastColumn="0" w:noHBand="0" w:noVBand="1"/>
        <w:tblPrChange w:id="600" w:author="duncan bees" w:date="2020-07-21T14:09:00Z">
          <w:tblPr>
            <w:tblW w:w="4675" w:type="dxa"/>
            <w:tblInd w:w="108" w:type="dxa"/>
            <w:tblLook w:val="04A0" w:firstRow="1" w:lastRow="0" w:firstColumn="1" w:lastColumn="0" w:noHBand="0" w:noVBand="1"/>
          </w:tblPr>
        </w:tblPrChange>
      </w:tblPr>
      <w:tblGrid>
        <w:gridCol w:w="4630"/>
        <w:gridCol w:w="4612"/>
        <w:tblGridChange w:id="601">
          <w:tblGrid>
            <w:gridCol w:w="4675"/>
            <w:gridCol w:w="4675"/>
          </w:tblGrid>
        </w:tblGridChange>
      </w:tblGrid>
      <w:tr w:rsidR="008B385D" w14:paraId="283BC903" w14:textId="1EF927DD" w:rsidTr="008B385D">
        <w:tc>
          <w:tcPr>
            <w:tcW w:w="4630" w:type="dxa"/>
            <w:tcBorders>
              <w:top w:val="single" w:sz="4" w:space="0" w:color="000000"/>
              <w:left w:val="single" w:sz="4" w:space="0" w:color="000000"/>
              <w:bottom w:val="single" w:sz="4" w:space="0" w:color="000000"/>
              <w:right w:val="single" w:sz="4" w:space="0" w:color="000000"/>
            </w:tcBorders>
            <w:tcPrChange w:id="602"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A6FA5E2" w14:textId="77777777" w:rsidR="008B385D" w:rsidRDefault="008B385D">
            <w:pPr>
              <w:spacing w:after="0" w:line="240" w:lineRule="auto"/>
              <w:rPr>
                <w:b/>
                <w:bCs/>
              </w:rPr>
            </w:pPr>
            <w:r>
              <w:rPr>
                <w:b/>
                <w:bCs/>
              </w:rPr>
              <w:t>Project Plan Element</w:t>
            </w:r>
          </w:p>
        </w:tc>
        <w:tc>
          <w:tcPr>
            <w:tcW w:w="4612" w:type="dxa"/>
            <w:tcBorders>
              <w:top w:val="single" w:sz="4" w:space="0" w:color="000000"/>
              <w:left w:val="single" w:sz="4" w:space="0" w:color="000000"/>
              <w:bottom w:val="single" w:sz="4" w:space="0" w:color="000000"/>
              <w:right w:val="single" w:sz="4" w:space="0" w:color="000000"/>
            </w:tcBorders>
            <w:tcPrChange w:id="603"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77B0A79" w14:textId="000EE874" w:rsidR="008B385D" w:rsidRDefault="008B385D">
            <w:pPr>
              <w:spacing w:after="0" w:line="240" w:lineRule="auto"/>
              <w:rPr>
                <w:ins w:id="604" w:author="duncan bees" w:date="2020-07-21T14:09:00Z"/>
                <w:b/>
                <w:bCs/>
              </w:rPr>
            </w:pPr>
            <w:ins w:id="605" w:author="duncan bees" w:date="2020-07-21T14:09:00Z">
              <w:r>
                <w:rPr>
                  <w:b/>
                  <w:bCs/>
                </w:rPr>
                <w:t>Description</w:t>
              </w:r>
            </w:ins>
          </w:p>
        </w:tc>
      </w:tr>
      <w:tr w:rsidR="008B385D" w14:paraId="16F1082C" w14:textId="264D9ED9" w:rsidTr="008B385D">
        <w:tc>
          <w:tcPr>
            <w:tcW w:w="4630" w:type="dxa"/>
            <w:tcBorders>
              <w:top w:val="single" w:sz="4" w:space="0" w:color="000000"/>
              <w:left w:val="single" w:sz="4" w:space="0" w:color="000000"/>
              <w:bottom w:val="single" w:sz="4" w:space="0" w:color="000000"/>
              <w:right w:val="single" w:sz="4" w:space="0" w:color="000000"/>
            </w:tcBorders>
            <w:tcPrChange w:id="606"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189B3FF3" w14:textId="77777777" w:rsidR="008B385D" w:rsidRDefault="008B385D">
            <w:pPr>
              <w:spacing w:after="0" w:line="240" w:lineRule="auto"/>
            </w:pPr>
            <w:r>
              <w:t>Project Leader</w:t>
            </w:r>
          </w:p>
        </w:tc>
        <w:tc>
          <w:tcPr>
            <w:tcW w:w="4612" w:type="dxa"/>
            <w:tcBorders>
              <w:top w:val="single" w:sz="4" w:space="0" w:color="000000"/>
              <w:left w:val="single" w:sz="4" w:space="0" w:color="000000"/>
              <w:bottom w:val="single" w:sz="4" w:space="0" w:color="000000"/>
              <w:right w:val="single" w:sz="4" w:space="0" w:color="000000"/>
            </w:tcBorders>
            <w:tcPrChange w:id="60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AD3AAF9" w14:textId="319623E4" w:rsidR="008B385D" w:rsidRDefault="008B385D">
            <w:pPr>
              <w:spacing w:after="0" w:line="240" w:lineRule="auto"/>
              <w:rPr>
                <w:ins w:id="608" w:author="duncan bees" w:date="2020-07-21T14:09:00Z"/>
              </w:rPr>
            </w:pPr>
            <w:ins w:id="609" w:author="duncan bees" w:date="2020-07-21T14:09:00Z">
              <w:r>
                <w:t>The person in charge of preparing the project plan and leading the work through its milestones</w:t>
              </w:r>
            </w:ins>
          </w:p>
        </w:tc>
      </w:tr>
      <w:tr w:rsidR="008B385D" w14:paraId="40D69496" w14:textId="7552D883" w:rsidTr="008B385D">
        <w:tc>
          <w:tcPr>
            <w:tcW w:w="4630" w:type="dxa"/>
            <w:tcBorders>
              <w:top w:val="single" w:sz="4" w:space="0" w:color="000000"/>
              <w:left w:val="single" w:sz="4" w:space="0" w:color="000000"/>
              <w:bottom w:val="single" w:sz="4" w:space="0" w:color="000000"/>
              <w:right w:val="single" w:sz="4" w:space="0" w:color="000000"/>
            </w:tcBorders>
            <w:tcPrChange w:id="610"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37D350FC" w14:textId="77777777" w:rsidR="008B385D" w:rsidRDefault="008B385D">
            <w:pPr>
              <w:spacing w:after="0" w:line="240" w:lineRule="auto"/>
            </w:pPr>
            <w:r>
              <w:lastRenderedPageBreak/>
              <w:t>Scope, Project Outputs</w:t>
            </w:r>
          </w:p>
        </w:tc>
        <w:tc>
          <w:tcPr>
            <w:tcW w:w="4612" w:type="dxa"/>
            <w:tcBorders>
              <w:top w:val="single" w:sz="4" w:space="0" w:color="000000"/>
              <w:left w:val="single" w:sz="4" w:space="0" w:color="000000"/>
              <w:bottom w:val="single" w:sz="4" w:space="0" w:color="000000"/>
              <w:right w:val="single" w:sz="4" w:space="0" w:color="000000"/>
            </w:tcBorders>
            <w:tcPrChange w:id="611"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649136D" w14:textId="34C120A9" w:rsidR="008B385D" w:rsidRDefault="008B385D">
            <w:pPr>
              <w:spacing w:after="0" w:line="240" w:lineRule="auto"/>
              <w:rPr>
                <w:ins w:id="612" w:author="duncan bees" w:date="2020-07-21T14:09:00Z"/>
              </w:rPr>
            </w:pPr>
            <w:ins w:id="613" w:author="duncan bees" w:date="2020-07-21T14:10:00Z">
              <w:r>
                <w:t>Overall project scope and the set of project deliverables</w:t>
              </w:r>
            </w:ins>
          </w:p>
        </w:tc>
      </w:tr>
      <w:tr w:rsidR="008B385D" w14:paraId="7336DCCB" w14:textId="3C7AFD90" w:rsidTr="008B385D">
        <w:tc>
          <w:tcPr>
            <w:tcW w:w="4630" w:type="dxa"/>
            <w:tcBorders>
              <w:top w:val="single" w:sz="4" w:space="0" w:color="000000"/>
              <w:left w:val="single" w:sz="4" w:space="0" w:color="000000"/>
              <w:bottom w:val="single" w:sz="4" w:space="0" w:color="000000"/>
              <w:right w:val="single" w:sz="4" w:space="0" w:color="000000"/>
            </w:tcBorders>
            <w:tcPrChange w:id="614"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30F0B73" w14:textId="77777777" w:rsidR="008B385D" w:rsidRDefault="008B385D">
            <w:pPr>
              <w:spacing w:after="0" w:line="240" w:lineRule="auto"/>
            </w:pPr>
            <w:r>
              <w:t>Work Breakdown</w:t>
            </w:r>
          </w:p>
        </w:tc>
        <w:tc>
          <w:tcPr>
            <w:tcW w:w="4612" w:type="dxa"/>
            <w:tcBorders>
              <w:top w:val="single" w:sz="4" w:space="0" w:color="000000"/>
              <w:left w:val="single" w:sz="4" w:space="0" w:color="000000"/>
              <w:bottom w:val="single" w:sz="4" w:space="0" w:color="000000"/>
              <w:right w:val="single" w:sz="4" w:space="0" w:color="000000"/>
            </w:tcBorders>
            <w:tcPrChange w:id="615"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55E434B" w14:textId="381469A2" w:rsidR="008B385D" w:rsidRDefault="008B385D">
            <w:pPr>
              <w:spacing w:after="0" w:line="240" w:lineRule="auto"/>
              <w:rPr>
                <w:ins w:id="616" w:author="duncan bees" w:date="2020-07-21T14:09:00Z"/>
              </w:rPr>
            </w:pPr>
            <w:ins w:id="617" w:author="duncan bees" w:date="2020-07-21T14:10:00Z">
              <w:r>
                <w:t>A set of tasks to achieve the project outputs</w:t>
              </w:r>
            </w:ins>
          </w:p>
        </w:tc>
      </w:tr>
      <w:tr w:rsidR="008B385D" w14:paraId="03445164" w14:textId="1C48871D" w:rsidTr="008B385D">
        <w:tc>
          <w:tcPr>
            <w:tcW w:w="4630" w:type="dxa"/>
            <w:tcBorders>
              <w:top w:val="single" w:sz="4" w:space="0" w:color="000000"/>
              <w:left w:val="single" w:sz="4" w:space="0" w:color="000000"/>
              <w:bottom w:val="single" w:sz="4" w:space="0" w:color="000000"/>
              <w:right w:val="single" w:sz="4" w:space="0" w:color="000000"/>
            </w:tcBorders>
            <w:tcPrChange w:id="618"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1AC1436C" w14:textId="77777777" w:rsidR="008B385D" w:rsidRDefault="008B385D">
            <w:pPr>
              <w:spacing w:after="0" w:line="240" w:lineRule="auto"/>
            </w:pPr>
            <w:r>
              <w:t>Schedule Baseline</w:t>
            </w:r>
          </w:p>
        </w:tc>
        <w:tc>
          <w:tcPr>
            <w:tcW w:w="4612" w:type="dxa"/>
            <w:tcBorders>
              <w:top w:val="single" w:sz="4" w:space="0" w:color="000000"/>
              <w:left w:val="single" w:sz="4" w:space="0" w:color="000000"/>
              <w:bottom w:val="single" w:sz="4" w:space="0" w:color="000000"/>
              <w:right w:val="single" w:sz="4" w:space="0" w:color="000000"/>
            </w:tcBorders>
            <w:tcPrChange w:id="619"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25742879" w14:textId="3C086F75" w:rsidR="008B385D" w:rsidRDefault="008B385D">
            <w:pPr>
              <w:spacing w:after="0" w:line="240" w:lineRule="auto"/>
              <w:rPr>
                <w:ins w:id="620" w:author="duncan bees" w:date="2020-07-21T14:09:00Z"/>
              </w:rPr>
            </w:pPr>
            <w:ins w:id="621" w:author="duncan bees" w:date="2020-07-21T14:10:00Z">
              <w:r>
                <w:t>A first-cut view of the project s</w:t>
              </w:r>
            </w:ins>
            <w:ins w:id="622" w:author="duncan bees" w:date="2020-07-21T14:11:00Z">
              <w:r>
                <w:t>chedule.</w:t>
              </w:r>
            </w:ins>
          </w:p>
        </w:tc>
      </w:tr>
      <w:tr w:rsidR="008B385D" w14:paraId="00B5F03A" w14:textId="744161A0" w:rsidTr="008B385D">
        <w:tc>
          <w:tcPr>
            <w:tcW w:w="4630" w:type="dxa"/>
            <w:tcBorders>
              <w:top w:val="single" w:sz="4" w:space="0" w:color="000000"/>
              <w:left w:val="single" w:sz="4" w:space="0" w:color="000000"/>
              <w:bottom w:val="single" w:sz="4" w:space="0" w:color="000000"/>
              <w:right w:val="single" w:sz="4" w:space="0" w:color="000000"/>
            </w:tcBorders>
            <w:tcPrChange w:id="623"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6EF323EB" w14:textId="77777777" w:rsidR="008B385D" w:rsidRDefault="008B385D">
            <w:pPr>
              <w:spacing w:after="0" w:line="240" w:lineRule="auto"/>
            </w:pPr>
            <w:r>
              <w:t xml:space="preserve">Design methodology (waterfall, agile, other). </w:t>
            </w:r>
          </w:p>
        </w:tc>
        <w:tc>
          <w:tcPr>
            <w:tcW w:w="4612" w:type="dxa"/>
            <w:tcBorders>
              <w:top w:val="single" w:sz="4" w:space="0" w:color="000000"/>
              <w:left w:val="single" w:sz="4" w:space="0" w:color="000000"/>
              <w:bottom w:val="single" w:sz="4" w:space="0" w:color="000000"/>
              <w:right w:val="single" w:sz="4" w:space="0" w:color="000000"/>
            </w:tcBorders>
            <w:tcPrChange w:id="624"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B4B35C2" w14:textId="72FAC29A" w:rsidR="008B385D" w:rsidRDefault="008B385D">
            <w:pPr>
              <w:spacing w:after="0" w:line="240" w:lineRule="auto"/>
              <w:rPr>
                <w:ins w:id="625" w:author="duncan bees" w:date="2020-07-21T14:09:00Z"/>
              </w:rPr>
            </w:pPr>
            <w:ins w:id="626" w:author="duncan bees" w:date="2020-07-21T14:11:00Z">
              <w:r>
                <w:t>How the work will be organized and planned, for example use of Sprints.</w:t>
              </w:r>
            </w:ins>
          </w:p>
        </w:tc>
      </w:tr>
      <w:tr w:rsidR="008B385D" w14:paraId="11FBF730" w14:textId="5F5A060D" w:rsidTr="008B385D">
        <w:tc>
          <w:tcPr>
            <w:tcW w:w="4630" w:type="dxa"/>
            <w:tcBorders>
              <w:top w:val="single" w:sz="4" w:space="0" w:color="000000"/>
              <w:left w:val="single" w:sz="4" w:space="0" w:color="000000"/>
              <w:bottom w:val="single" w:sz="4" w:space="0" w:color="000000"/>
              <w:right w:val="single" w:sz="4" w:space="0" w:color="000000"/>
            </w:tcBorders>
            <w:tcPrChange w:id="62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ECDA33B" w14:textId="77777777" w:rsidR="008B385D" w:rsidRDefault="008B385D">
            <w:pPr>
              <w:spacing w:after="0" w:line="240" w:lineRule="auto"/>
            </w:pPr>
            <w:r>
              <w:t>Phases</w:t>
            </w:r>
          </w:p>
        </w:tc>
        <w:tc>
          <w:tcPr>
            <w:tcW w:w="4612" w:type="dxa"/>
            <w:tcBorders>
              <w:top w:val="single" w:sz="4" w:space="0" w:color="000000"/>
              <w:left w:val="single" w:sz="4" w:space="0" w:color="000000"/>
              <w:bottom w:val="single" w:sz="4" w:space="0" w:color="000000"/>
              <w:right w:val="single" w:sz="4" w:space="0" w:color="000000"/>
            </w:tcBorders>
            <w:tcPrChange w:id="628"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1BA711DE" w14:textId="3674FD87" w:rsidR="008B385D" w:rsidRDefault="008B385D">
            <w:pPr>
              <w:spacing w:after="0" w:line="240" w:lineRule="auto"/>
              <w:rPr>
                <w:ins w:id="629" w:author="duncan bees" w:date="2020-07-21T14:09:00Z"/>
              </w:rPr>
            </w:pPr>
            <w:ins w:id="630" w:author="duncan bees" w:date="2020-07-21T14:11:00Z">
              <w:r>
                <w:t>If there are different releases or phases of the project, they will be described here.</w:t>
              </w:r>
            </w:ins>
          </w:p>
        </w:tc>
      </w:tr>
      <w:tr w:rsidR="008B385D" w14:paraId="53C7B64A" w14:textId="73652FC3" w:rsidTr="008B385D">
        <w:tc>
          <w:tcPr>
            <w:tcW w:w="4630" w:type="dxa"/>
            <w:tcBorders>
              <w:top w:val="single" w:sz="4" w:space="0" w:color="000000"/>
              <w:left w:val="single" w:sz="4" w:space="0" w:color="000000"/>
              <w:bottom w:val="single" w:sz="4" w:space="0" w:color="000000"/>
              <w:right w:val="single" w:sz="4" w:space="0" w:color="000000"/>
            </w:tcBorders>
            <w:tcPrChange w:id="631"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A46A8D5" w14:textId="77777777" w:rsidR="008B385D" w:rsidRDefault="008B385D">
            <w:pPr>
              <w:spacing w:after="0" w:line="240" w:lineRule="auto"/>
            </w:pPr>
            <w:r>
              <w:t xml:space="preserve">Resource Breakdown including key personnel </w:t>
            </w:r>
          </w:p>
        </w:tc>
        <w:tc>
          <w:tcPr>
            <w:tcW w:w="4612" w:type="dxa"/>
            <w:tcBorders>
              <w:top w:val="single" w:sz="4" w:space="0" w:color="000000"/>
              <w:left w:val="single" w:sz="4" w:space="0" w:color="000000"/>
              <w:bottom w:val="single" w:sz="4" w:space="0" w:color="000000"/>
              <w:right w:val="single" w:sz="4" w:space="0" w:color="000000"/>
            </w:tcBorders>
            <w:tcPrChange w:id="632"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BE63BF0" w14:textId="028B404A" w:rsidR="008B385D" w:rsidRDefault="008B385D">
            <w:pPr>
              <w:spacing w:after="0" w:line="240" w:lineRule="auto"/>
              <w:rPr>
                <w:ins w:id="633" w:author="duncan bees" w:date="2020-07-21T14:09:00Z"/>
              </w:rPr>
            </w:pPr>
            <w:ins w:id="634" w:author="duncan bees" w:date="2020-07-21T14:12:00Z">
              <w:r>
                <w:t>R</w:t>
              </w:r>
            </w:ins>
            <w:ins w:id="635" w:author="duncan bees" w:date="2020-07-21T14:11:00Z">
              <w:r>
                <w:t>esourc</w:t>
              </w:r>
            </w:ins>
            <w:ins w:id="636" w:author="duncan bees" w:date="2020-07-21T14:12:00Z">
              <w:r>
                <w:t>es and their availability, including from OpenHW staff, member companies or other sources.</w:t>
              </w:r>
            </w:ins>
          </w:p>
        </w:tc>
      </w:tr>
      <w:tr w:rsidR="008B385D" w14:paraId="04D4734E" w14:textId="1A960F7A" w:rsidTr="008B385D">
        <w:tc>
          <w:tcPr>
            <w:tcW w:w="4630" w:type="dxa"/>
            <w:tcBorders>
              <w:top w:val="single" w:sz="4" w:space="0" w:color="000000"/>
              <w:left w:val="single" w:sz="4" w:space="0" w:color="000000"/>
              <w:bottom w:val="single" w:sz="4" w:space="0" w:color="000000"/>
              <w:right w:val="single" w:sz="4" w:space="0" w:color="000000"/>
            </w:tcBorders>
            <w:tcPrChange w:id="63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2FA91697" w14:textId="77777777" w:rsidR="008B385D" w:rsidRDefault="008B385D">
            <w:pPr>
              <w:spacing w:after="0" w:line="240" w:lineRule="auto"/>
            </w:pPr>
            <w:r>
              <w:t>Tools required</w:t>
            </w:r>
          </w:p>
        </w:tc>
        <w:tc>
          <w:tcPr>
            <w:tcW w:w="4612" w:type="dxa"/>
            <w:tcBorders>
              <w:top w:val="single" w:sz="4" w:space="0" w:color="000000"/>
              <w:left w:val="single" w:sz="4" w:space="0" w:color="000000"/>
              <w:bottom w:val="single" w:sz="4" w:space="0" w:color="000000"/>
              <w:right w:val="single" w:sz="4" w:space="0" w:color="000000"/>
            </w:tcBorders>
            <w:tcPrChange w:id="638"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09DC7206" w14:textId="2072E89E" w:rsidR="008B385D" w:rsidRDefault="008B385D">
            <w:pPr>
              <w:spacing w:after="0" w:line="240" w:lineRule="auto"/>
              <w:rPr>
                <w:ins w:id="639" w:author="duncan bees" w:date="2020-07-21T14:09:00Z"/>
              </w:rPr>
            </w:pPr>
            <w:ins w:id="640" w:author="duncan bees" w:date="2020-07-21T14:12:00Z">
              <w:r>
                <w:t>Requirements for tooling, software, etc.</w:t>
              </w:r>
            </w:ins>
          </w:p>
        </w:tc>
      </w:tr>
      <w:tr w:rsidR="008B385D" w14:paraId="00C2F282" w14:textId="690EF438" w:rsidTr="008B385D">
        <w:tc>
          <w:tcPr>
            <w:tcW w:w="4630" w:type="dxa"/>
            <w:tcBorders>
              <w:top w:val="single" w:sz="4" w:space="0" w:color="000000"/>
              <w:left w:val="single" w:sz="4" w:space="0" w:color="000000"/>
              <w:bottom w:val="single" w:sz="4" w:space="0" w:color="000000"/>
              <w:right w:val="single" w:sz="4" w:space="0" w:color="000000"/>
            </w:tcBorders>
            <w:tcPrChange w:id="641"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65581FA5" w14:textId="77777777" w:rsidR="008B385D" w:rsidRDefault="008B385D">
            <w:pPr>
              <w:spacing w:after="0" w:line="240" w:lineRule="auto"/>
            </w:pPr>
            <w:r>
              <w:t>Funding resources</w:t>
            </w:r>
          </w:p>
        </w:tc>
        <w:tc>
          <w:tcPr>
            <w:tcW w:w="4612" w:type="dxa"/>
            <w:tcBorders>
              <w:top w:val="single" w:sz="4" w:space="0" w:color="000000"/>
              <w:left w:val="single" w:sz="4" w:space="0" w:color="000000"/>
              <w:bottom w:val="single" w:sz="4" w:space="0" w:color="000000"/>
              <w:right w:val="single" w:sz="4" w:space="0" w:color="000000"/>
            </w:tcBorders>
            <w:tcPrChange w:id="642"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DBBF057" w14:textId="3EB585C9" w:rsidR="008B385D" w:rsidRDefault="008B385D">
            <w:pPr>
              <w:spacing w:after="0" w:line="240" w:lineRule="auto"/>
              <w:rPr>
                <w:ins w:id="643" w:author="duncan bees" w:date="2020-07-21T14:09:00Z"/>
              </w:rPr>
            </w:pPr>
            <w:ins w:id="644" w:author="duncan bees" w:date="2020-07-21T14:12:00Z">
              <w:r>
                <w:t xml:space="preserve">Description of </w:t>
              </w:r>
            </w:ins>
            <w:ins w:id="645" w:author="duncan bees" w:date="2020-07-21T14:13:00Z">
              <w:r>
                <w:t xml:space="preserve">how the project and its resources will be funded. </w:t>
              </w:r>
            </w:ins>
          </w:p>
        </w:tc>
      </w:tr>
      <w:tr w:rsidR="008B385D" w14:paraId="505DE373" w14:textId="2E003E4E" w:rsidTr="008B385D">
        <w:tc>
          <w:tcPr>
            <w:tcW w:w="4630" w:type="dxa"/>
            <w:tcBorders>
              <w:top w:val="single" w:sz="4" w:space="0" w:color="000000"/>
              <w:left w:val="single" w:sz="4" w:space="0" w:color="000000"/>
              <w:bottom w:val="single" w:sz="4" w:space="0" w:color="000000"/>
              <w:right w:val="single" w:sz="4" w:space="0" w:color="000000"/>
            </w:tcBorders>
            <w:tcPrChange w:id="646"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1DE187A" w14:textId="77777777" w:rsidR="008B385D" w:rsidRDefault="008B385D">
            <w:pPr>
              <w:spacing w:after="0" w:line="240" w:lineRule="auto"/>
            </w:pPr>
            <w:r>
              <w:t>Design milestones to be tracked in project</w:t>
            </w:r>
          </w:p>
        </w:tc>
        <w:tc>
          <w:tcPr>
            <w:tcW w:w="4612" w:type="dxa"/>
            <w:tcBorders>
              <w:top w:val="single" w:sz="4" w:space="0" w:color="000000"/>
              <w:left w:val="single" w:sz="4" w:space="0" w:color="000000"/>
              <w:bottom w:val="single" w:sz="4" w:space="0" w:color="000000"/>
              <w:right w:val="single" w:sz="4" w:space="0" w:color="000000"/>
            </w:tcBorders>
            <w:tcPrChange w:id="64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A63042F" w14:textId="2E2AE474" w:rsidR="008B385D" w:rsidRDefault="008B385D">
            <w:pPr>
              <w:spacing w:after="0" w:line="240" w:lineRule="auto"/>
              <w:rPr>
                <w:ins w:id="648" w:author="duncan bees" w:date="2020-07-21T14:09:00Z"/>
              </w:rPr>
            </w:pPr>
            <w:ins w:id="649" w:author="duncan bees" w:date="2020-07-21T14:13:00Z">
              <w:r>
                <w:t>The list of Technical Milestones</w:t>
              </w:r>
            </w:ins>
          </w:p>
        </w:tc>
      </w:tr>
      <w:tr w:rsidR="008B385D" w14:paraId="36FF32B9" w14:textId="23A474B7" w:rsidTr="008B385D">
        <w:tc>
          <w:tcPr>
            <w:tcW w:w="4630" w:type="dxa"/>
            <w:tcBorders>
              <w:top w:val="single" w:sz="4" w:space="0" w:color="000000"/>
              <w:left w:val="single" w:sz="4" w:space="0" w:color="000000"/>
              <w:bottom w:val="single" w:sz="4" w:space="0" w:color="000000"/>
              <w:right w:val="single" w:sz="4" w:space="0" w:color="000000"/>
            </w:tcBorders>
            <w:tcPrChange w:id="650"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3CEBA3FF" w14:textId="77777777" w:rsidR="008B385D" w:rsidRDefault="008B385D">
            <w:pPr>
              <w:spacing w:after="0" w:line="240" w:lineRule="auto"/>
            </w:pPr>
            <w:r>
              <w:t xml:space="preserve">Project Artifacts </w:t>
            </w:r>
          </w:p>
        </w:tc>
        <w:tc>
          <w:tcPr>
            <w:tcW w:w="4612" w:type="dxa"/>
            <w:tcBorders>
              <w:top w:val="single" w:sz="4" w:space="0" w:color="000000"/>
              <w:left w:val="single" w:sz="4" w:space="0" w:color="000000"/>
              <w:bottom w:val="single" w:sz="4" w:space="0" w:color="000000"/>
              <w:right w:val="single" w:sz="4" w:space="0" w:color="000000"/>
            </w:tcBorders>
            <w:tcPrChange w:id="651"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71E4AB2" w14:textId="6403AFE7" w:rsidR="008B385D" w:rsidRDefault="008B385D">
            <w:pPr>
              <w:spacing w:after="0" w:line="240" w:lineRule="auto"/>
              <w:rPr>
                <w:ins w:id="652" w:author="duncan bees" w:date="2020-07-21T14:09:00Z"/>
              </w:rPr>
            </w:pPr>
            <w:ins w:id="653" w:author="duncan bees" w:date="2020-07-21T14:13:00Z">
              <w:r>
                <w:t>The documents or technical artifacts produced by the project</w:t>
              </w:r>
            </w:ins>
          </w:p>
        </w:tc>
      </w:tr>
      <w:tr w:rsidR="008B385D" w14:paraId="5FDE29F3" w14:textId="60249409" w:rsidTr="008B385D">
        <w:tc>
          <w:tcPr>
            <w:tcW w:w="4630" w:type="dxa"/>
            <w:tcBorders>
              <w:top w:val="single" w:sz="4" w:space="0" w:color="000000"/>
              <w:left w:val="single" w:sz="4" w:space="0" w:color="000000"/>
              <w:bottom w:val="single" w:sz="4" w:space="0" w:color="000000"/>
              <w:right w:val="single" w:sz="4" w:space="0" w:color="000000"/>
            </w:tcBorders>
            <w:tcPrChange w:id="654"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749A8D0" w14:textId="77777777" w:rsidR="008B385D" w:rsidRDefault="008B385D">
            <w:pPr>
              <w:spacing w:after="0" w:line="240" w:lineRule="auto"/>
            </w:pPr>
            <w:r>
              <w:t>Project Artifact under change control</w:t>
            </w:r>
          </w:p>
        </w:tc>
        <w:tc>
          <w:tcPr>
            <w:tcW w:w="4612" w:type="dxa"/>
            <w:tcBorders>
              <w:top w:val="single" w:sz="4" w:space="0" w:color="000000"/>
              <w:left w:val="single" w:sz="4" w:space="0" w:color="000000"/>
              <w:bottom w:val="single" w:sz="4" w:space="0" w:color="000000"/>
              <w:right w:val="single" w:sz="4" w:space="0" w:color="000000"/>
            </w:tcBorders>
            <w:tcPrChange w:id="655"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6500365" w14:textId="123BBCA4" w:rsidR="008B385D" w:rsidRDefault="008B385D">
            <w:pPr>
              <w:spacing w:after="0" w:line="240" w:lineRule="auto"/>
              <w:rPr>
                <w:ins w:id="656" w:author="duncan bees" w:date="2020-07-21T14:09:00Z"/>
              </w:rPr>
            </w:pPr>
            <w:ins w:id="657" w:author="duncan bees" w:date="2020-07-21T14:13:00Z">
              <w:r>
                <w:t xml:space="preserve">Of the </w:t>
              </w:r>
            </w:ins>
            <w:ins w:id="658" w:author="duncan bees" w:date="2020-07-21T14:14:00Z">
              <w:r>
                <w:t xml:space="preserve">project artifacts, which are under change control. </w:t>
              </w:r>
            </w:ins>
          </w:p>
        </w:tc>
      </w:tr>
      <w:tr w:rsidR="008B385D" w14:paraId="2CB6B617" w14:textId="769F29A2" w:rsidTr="008B385D">
        <w:tc>
          <w:tcPr>
            <w:tcW w:w="4630" w:type="dxa"/>
            <w:tcBorders>
              <w:top w:val="single" w:sz="4" w:space="0" w:color="000000"/>
              <w:left w:val="single" w:sz="4" w:space="0" w:color="000000"/>
              <w:bottom w:val="single" w:sz="4" w:space="0" w:color="000000"/>
              <w:right w:val="single" w:sz="4" w:space="0" w:color="000000"/>
            </w:tcBorders>
            <w:tcPrChange w:id="659"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68FC28D1" w14:textId="77777777" w:rsidR="008B385D" w:rsidRDefault="008B385D">
            <w:pPr>
              <w:spacing w:after="0" w:line="240" w:lineRule="auto"/>
            </w:pPr>
            <w:r>
              <w:t>Risk Breakdown and management</w:t>
            </w:r>
          </w:p>
        </w:tc>
        <w:tc>
          <w:tcPr>
            <w:tcW w:w="4612" w:type="dxa"/>
            <w:tcBorders>
              <w:top w:val="single" w:sz="4" w:space="0" w:color="000000"/>
              <w:left w:val="single" w:sz="4" w:space="0" w:color="000000"/>
              <w:bottom w:val="single" w:sz="4" w:space="0" w:color="000000"/>
              <w:right w:val="single" w:sz="4" w:space="0" w:color="000000"/>
            </w:tcBorders>
            <w:tcPrChange w:id="660"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530D1413" w14:textId="33645A9F" w:rsidR="008B385D" w:rsidRDefault="008B385D">
            <w:pPr>
              <w:spacing w:after="0" w:line="240" w:lineRule="auto"/>
              <w:rPr>
                <w:ins w:id="661" w:author="duncan bees" w:date="2020-07-21T14:09:00Z"/>
              </w:rPr>
            </w:pPr>
            <w:ins w:id="662" w:author="duncan bees" w:date="2020-07-21T14:14:00Z">
              <w:r>
                <w:t>Identify the project risks and management plan for the risks</w:t>
              </w:r>
            </w:ins>
          </w:p>
        </w:tc>
      </w:tr>
      <w:tr w:rsidR="008B385D" w14:paraId="21C23861" w14:textId="37C81038" w:rsidTr="008B385D">
        <w:tc>
          <w:tcPr>
            <w:tcW w:w="4630" w:type="dxa"/>
            <w:tcBorders>
              <w:top w:val="single" w:sz="4" w:space="0" w:color="000000"/>
              <w:left w:val="single" w:sz="4" w:space="0" w:color="000000"/>
              <w:bottom w:val="single" w:sz="4" w:space="0" w:color="000000"/>
              <w:right w:val="single" w:sz="4" w:space="0" w:color="000000"/>
            </w:tcBorders>
            <w:tcPrChange w:id="663"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87453DD" w14:textId="77777777" w:rsidR="008B385D" w:rsidRDefault="008B385D">
            <w:pPr>
              <w:spacing w:after="0" w:line="240" w:lineRule="auto"/>
            </w:pPr>
            <w:r>
              <w:t>Project Repository</w:t>
            </w:r>
          </w:p>
        </w:tc>
        <w:tc>
          <w:tcPr>
            <w:tcW w:w="4612" w:type="dxa"/>
            <w:tcBorders>
              <w:top w:val="single" w:sz="4" w:space="0" w:color="000000"/>
              <w:left w:val="single" w:sz="4" w:space="0" w:color="000000"/>
              <w:bottom w:val="single" w:sz="4" w:space="0" w:color="000000"/>
              <w:right w:val="single" w:sz="4" w:space="0" w:color="000000"/>
            </w:tcBorders>
            <w:tcPrChange w:id="664"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1122FCBA" w14:textId="7B5E27DB" w:rsidR="008B385D" w:rsidRDefault="008B385D">
            <w:pPr>
              <w:spacing w:after="0" w:line="240" w:lineRule="auto"/>
              <w:rPr>
                <w:ins w:id="665" w:author="duncan bees" w:date="2020-07-21T14:09:00Z"/>
              </w:rPr>
            </w:pPr>
            <w:ins w:id="666" w:author="duncan bees" w:date="2020-07-21T14:14:00Z">
              <w:r>
                <w:t>The project repository structure</w:t>
              </w:r>
            </w:ins>
          </w:p>
        </w:tc>
      </w:tr>
      <w:tr w:rsidR="008B385D" w14:paraId="2BCB0227" w14:textId="064630E2" w:rsidTr="008B385D">
        <w:tc>
          <w:tcPr>
            <w:tcW w:w="4630" w:type="dxa"/>
            <w:tcBorders>
              <w:top w:val="single" w:sz="4" w:space="0" w:color="000000"/>
              <w:left w:val="single" w:sz="4" w:space="0" w:color="000000"/>
              <w:bottom w:val="single" w:sz="4" w:space="0" w:color="000000"/>
              <w:right w:val="single" w:sz="4" w:space="0" w:color="000000"/>
            </w:tcBorders>
            <w:tcPrChange w:id="66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32F994B7" w14:textId="77777777" w:rsidR="008B385D" w:rsidRDefault="008B385D">
            <w:pPr>
              <w:spacing w:after="0" w:line="240" w:lineRule="auto"/>
            </w:pPr>
            <w:r>
              <w:t>Eclipse sub-project under which this project falls</w:t>
            </w:r>
          </w:p>
        </w:tc>
        <w:tc>
          <w:tcPr>
            <w:tcW w:w="4612" w:type="dxa"/>
            <w:tcBorders>
              <w:top w:val="single" w:sz="4" w:space="0" w:color="000000"/>
              <w:left w:val="single" w:sz="4" w:space="0" w:color="000000"/>
              <w:bottom w:val="single" w:sz="4" w:space="0" w:color="000000"/>
              <w:right w:val="single" w:sz="4" w:space="0" w:color="000000"/>
            </w:tcBorders>
            <w:tcPrChange w:id="668"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4DCE0240" w14:textId="292716C3" w:rsidR="008B385D" w:rsidRDefault="008B385D">
            <w:pPr>
              <w:spacing w:after="0" w:line="240" w:lineRule="auto"/>
              <w:rPr>
                <w:ins w:id="669" w:author="duncan bees" w:date="2020-07-21T14:09:00Z"/>
              </w:rPr>
            </w:pPr>
            <w:ins w:id="670" w:author="duncan bees" w:date="2020-07-21T14:14:00Z">
              <w:r>
                <w:t>Where does the</w:t>
              </w:r>
            </w:ins>
            <w:ins w:id="671" w:author="duncan bees" w:date="2020-07-21T14:15:00Z">
              <w:r>
                <w:t xml:space="preserve"> project align with the Eclipse OpenHW sub-project</w:t>
              </w:r>
            </w:ins>
          </w:p>
        </w:tc>
      </w:tr>
      <w:tr w:rsidR="008B385D" w14:paraId="78111B2C" w14:textId="73393B45" w:rsidTr="008B385D">
        <w:tc>
          <w:tcPr>
            <w:tcW w:w="4630" w:type="dxa"/>
            <w:tcBorders>
              <w:top w:val="single" w:sz="4" w:space="0" w:color="000000"/>
              <w:left w:val="single" w:sz="4" w:space="0" w:color="000000"/>
              <w:bottom w:val="single" w:sz="4" w:space="0" w:color="000000"/>
              <w:right w:val="single" w:sz="4" w:space="0" w:color="000000"/>
            </w:tcBorders>
            <w:tcPrChange w:id="672"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261E6B8F" w14:textId="77777777" w:rsidR="008B385D" w:rsidRDefault="008B385D">
            <w:pPr>
              <w:spacing w:after="0" w:line="240" w:lineRule="auto"/>
            </w:pPr>
            <w:r>
              <w:t>Initial code contribution description</w:t>
            </w:r>
          </w:p>
        </w:tc>
        <w:tc>
          <w:tcPr>
            <w:tcW w:w="4612" w:type="dxa"/>
            <w:tcBorders>
              <w:top w:val="single" w:sz="4" w:space="0" w:color="000000"/>
              <w:left w:val="single" w:sz="4" w:space="0" w:color="000000"/>
              <w:bottom w:val="single" w:sz="4" w:space="0" w:color="000000"/>
              <w:right w:val="single" w:sz="4" w:space="0" w:color="000000"/>
            </w:tcBorders>
            <w:tcPrChange w:id="673"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75A3C717" w14:textId="1B7A8DB0" w:rsidR="008B385D" w:rsidRDefault="008B385D">
            <w:pPr>
              <w:spacing w:after="0" w:line="240" w:lineRule="auto"/>
              <w:rPr>
                <w:ins w:id="674" w:author="duncan bees" w:date="2020-07-21T14:09:00Z"/>
              </w:rPr>
            </w:pPr>
            <w:ins w:id="675" w:author="duncan bees" w:date="2020-07-21T14:15:00Z">
              <w:r>
                <w:t>Where will the project initial code contribution come from</w:t>
              </w:r>
            </w:ins>
            <w:ins w:id="676" w:author="duncan bees" w:date="2020-07-21T14:16:00Z">
              <w:r>
                <w:t>, and outline of the contents</w:t>
              </w:r>
            </w:ins>
          </w:p>
        </w:tc>
      </w:tr>
      <w:tr w:rsidR="008B385D" w14:paraId="6303067F" w14:textId="2719B578" w:rsidTr="008B385D">
        <w:tc>
          <w:tcPr>
            <w:tcW w:w="4630" w:type="dxa"/>
            <w:tcBorders>
              <w:top w:val="single" w:sz="4" w:space="0" w:color="000000"/>
              <w:left w:val="single" w:sz="4" w:space="0" w:color="000000"/>
              <w:bottom w:val="single" w:sz="4" w:space="0" w:color="000000"/>
              <w:right w:val="single" w:sz="4" w:space="0" w:color="000000"/>
            </w:tcBorders>
            <w:tcPrChange w:id="677"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434C591A" w14:textId="4177D830" w:rsidR="008B385D" w:rsidRDefault="008B385D" w:rsidP="006215AB">
            <w:pPr>
              <w:keepNext/>
              <w:spacing w:after="0" w:line="240" w:lineRule="auto"/>
              <w:pPrChange w:id="678" w:author="duncan bees" w:date="2020-07-21T13:16:00Z">
                <w:pPr>
                  <w:spacing w:after="0" w:line="240" w:lineRule="auto"/>
                </w:pPr>
              </w:pPrChange>
            </w:pPr>
            <w:ins w:id="679" w:author="duncan bees" w:date="2020-07-21T13:16:00Z">
              <w:r>
                <w:t xml:space="preserve">Eclipse Foundation </w:t>
              </w:r>
            </w:ins>
            <w:r>
              <w:t>Contribution Questionnaire result (for IP due diligence)</w:t>
            </w:r>
          </w:p>
        </w:tc>
        <w:tc>
          <w:tcPr>
            <w:tcW w:w="4612" w:type="dxa"/>
            <w:tcBorders>
              <w:top w:val="single" w:sz="4" w:space="0" w:color="000000"/>
              <w:left w:val="single" w:sz="4" w:space="0" w:color="000000"/>
              <w:bottom w:val="single" w:sz="4" w:space="0" w:color="000000"/>
              <w:right w:val="single" w:sz="4" w:space="0" w:color="000000"/>
            </w:tcBorders>
            <w:tcPrChange w:id="680" w:author="duncan bees" w:date="2020-07-21T14:09:00Z">
              <w:tcPr>
                <w:tcW w:w="4675" w:type="dxa"/>
                <w:tcBorders>
                  <w:top w:val="single" w:sz="4" w:space="0" w:color="000000"/>
                  <w:left w:val="single" w:sz="4" w:space="0" w:color="000000"/>
                  <w:bottom w:val="single" w:sz="4" w:space="0" w:color="000000"/>
                  <w:right w:val="single" w:sz="4" w:space="0" w:color="000000"/>
                </w:tcBorders>
              </w:tcPr>
            </w:tcPrChange>
          </w:tcPr>
          <w:p w14:paraId="205376AA" w14:textId="24559084" w:rsidR="008B385D" w:rsidRDefault="008B385D" w:rsidP="006215AB">
            <w:pPr>
              <w:keepNext/>
              <w:spacing w:after="0" w:line="240" w:lineRule="auto"/>
              <w:rPr>
                <w:ins w:id="681" w:author="duncan bees" w:date="2020-07-21T14:09:00Z"/>
              </w:rPr>
            </w:pPr>
            <w:ins w:id="682" w:author="duncan bees" w:date="2020-07-21T14:15:00Z">
              <w:r>
                <w:t>Result of IP due diligence on the initial code contribution</w:t>
              </w:r>
            </w:ins>
          </w:p>
        </w:tc>
      </w:tr>
    </w:tbl>
    <w:p w14:paraId="061D1DFE" w14:textId="4B95CC6E" w:rsidR="00AC4529" w:rsidRDefault="006215AB" w:rsidP="008F2C81">
      <w:pPr>
        <w:pStyle w:val="Caption"/>
        <w:pPrChange w:id="683" w:author="duncan bees" w:date="2020-07-21T14:56:00Z">
          <w:pPr/>
        </w:pPrChange>
      </w:pPr>
      <w:ins w:id="684" w:author="duncan bees" w:date="2020-07-21T13:16:00Z">
        <w:r>
          <w:t xml:space="preserve">Table </w:t>
        </w:r>
        <w:r>
          <w:fldChar w:fldCharType="begin"/>
        </w:r>
        <w:r>
          <w:instrText xml:space="preserve"> SEQ Table \* ARABIC </w:instrText>
        </w:r>
      </w:ins>
      <w:r>
        <w:fldChar w:fldCharType="separate"/>
      </w:r>
      <w:ins w:id="685" w:author="duncan bees" w:date="2020-07-21T14:58:00Z">
        <w:r w:rsidR="008F2C81">
          <w:rPr>
            <w:noProof/>
          </w:rPr>
          <w:t>3</w:t>
        </w:r>
      </w:ins>
      <w:ins w:id="686" w:author="duncan bees" w:date="2020-07-21T13:16:00Z">
        <w:r>
          <w:fldChar w:fldCharType="end"/>
        </w:r>
        <w:r>
          <w:t xml:space="preserve"> Project Plan Typical Elements</w:t>
        </w:r>
      </w:ins>
    </w:p>
    <w:p w14:paraId="2614434F" w14:textId="77777777" w:rsidR="00AC4529" w:rsidRDefault="00AC4529"/>
    <w:p w14:paraId="726703B7" w14:textId="77777777" w:rsidR="00AC4529" w:rsidRDefault="00AC4529"/>
    <w:p w14:paraId="75067166" w14:textId="77777777" w:rsidR="00AC4529" w:rsidRDefault="00AC4529"/>
    <w:p w14:paraId="133941E1" w14:textId="77777777" w:rsidR="00AC4529" w:rsidRDefault="00445F15">
      <w:pPr>
        <w:pStyle w:val="Heading3"/>
        <w:numPr>
          <w:ilvl w:val="2"/>
          <w:numId w:val="3"/>
        </w:numPr>
      </w:pPr>
      <w:bookmarkStart w:id="687" w:name="_Ref45632616"/>
      <w:bookmarkStart w:id="688" w:name="_Toc46236893"/>
      <w:r>
        <w:t>Technical Milestones Examples</w:t>
      </w:r>
      <w:bookmarkEnd w:id="687"/>
      <w:bookmarkEnd w:id="688"/>
    </w:p>
    <w:p w14:paraId="3B9408B5" w14:textId="28C6D5AE" w:rsidR="00AE42FE" w:rsidRDefault="00445F15" w:rsidP="00AE42FE">
      <w:pPr>
        <w:rPr>
          <w:moveTo w:id="689" w:author="duncan bees" w:date="2020-07-21T14:24:00Z"/>
        </w:rPr>
      </w:pPr>
      <w:r>
        <w:t xml:space="preserve">The technical milestones which will be tracked and reported to the OpenHW membership are determined as appropriate for each project. </w:t>
      </w:r>
      <w:del w:id="690" w:author="duncan bees" w:date="2020-07-21T14:24:00Z">
        <w:r w:rsidDel="00AE42FE">
          <w:delText>They are set out in the project plan.</w:delText>
        </w:r>
      </w:del>
      <w:moveToRangeStart w:id="691" w:author="duncan bees" w:date="2020-07-21T14:24:00Z" w:name="move46233890"/>
      <w:moveTo w:id="692" w:author="duncan bees" w:date="2020-07-21T14:24:00Z">
        <w:r w:rsidR="00AE42FE">
          <w:t>The project team sets out the milestones in the project plan</w:t>
        </w:r>
      </w:moveTo>
      <w:ins w:id="693" w:author="duncan bees" w:date="2020-07-21T14:25:00Z">
        <w:r w:rsidR="00AE42FE">
          <w:t xml:space="preserve">, </w:t>
        </w:r>
      </w:ins>
      <w:moveTo w:id="694" w:author="duncan bees" w:date="2020-07-21T14:24:00Z">
        <w:del w:id="695" w:author="duncan bees" w:date="2020-07-21T14:25:00Z">
          <w:r w:rsidR="00AE42FE" w:rsidDel="00AE42FE">
            <w:delText xml:space="preserve"> </w:delText>
          </w:r>
        </w:del>
        <w:r w:rsidR="00AE42FE">
          <w:t>which is agreed at the PPA Gate</w:t>
        </w:r>
      </w:moveTo>
      <w:ins w:id="696" w:author="duncan bees" w:date="2020-07-21T14:25:00Z">
        <w:r w:rsidR="00AE42FE">
          <w:t xml:space="preserve"> by the TWG.</w:t>
        </w:r>
      </w:ins>
      <w:moveTo w:id="697" w:author="duncan bees" w:date="2020-07-21T14:24:00Z">
        <w:del w:id="698" w:author="duncan bees" w:date="2020-07-21T14:25:00Z">
          <w:r w:rsidR="00AE42FE" w:rsidDel="00AE42FE">
            <w:delText>.</w:delText>
          </w:r>
        </w:del>
      </w:moveTo>
    </w:p>
    <w:moveToRangeEnd w:id="691"/>
    <w:p w14:paraId="16A116E7" w14:textId="391ED442" w:rsidR="00AC4529" w:rsidRDefault="00AC4529"/>
    <w:p w14:paraId="3CF85E4E" w14:textId="77777777" w:rsidR="00AC4529" w:rsidRDefault="00AC4529"/>
    <w:p w14:paraId="1F46ADA1" w14:textId="2E9E7AC3" w:rsidR="00AC4529" w:rsidRDefault="006B129A">
      <w:pPr>
        <w:pStyle w:val="Heading4"/>
        <w:numPr>
          <w:ilvl w:val="3"/>
          <w:numId w:val="3"/>
        </w:numPr>
        <w:ind w:left="862" w:hanging="862"/>
      </w:pPr>
      <w:ins w:id="699" w:author="duncan bees" w:date="2020-07-20T08:35:00Z">
        <w:r>
          <w:t xml:space="preserve">Design </w:t>
        </w:r>
      </w:ins>
      <w:r w:rsidR="00445F15">
        <w:t>Integrated Circuit</w:t>
      </w:r>
      <w:ins w:id="700" w:author="duncan bees" w:date="2020-07-20T08:36:00Z">
        <w:r>
          <w:t xml:space="preserve"> IP</w:t>
        </w:r>
      </w:ins>
      <w:r w:rsidR="00445F15">
        <w:t xml:space="preserve"> </w:t>
      </w:r>
      <w:ins w:id="701" w:author="duncan bees" w:date="2020-07-21T14:17:00Z">
        <w:r w:rsidR="00AE42FE">
          <w:t xml:space="preserve">OpenHW Technical </w:t>
        </w:r>
      </w:ins>
      <w:r w:rsidR="00445F15">
        <w:t>Project</w:t>
      </w:r>
      <w:ins w:id="702" w:author="duncan bees" w:date="2020-07-21T14:16:00Z">
        <w:r w:rsidR="008B385D">
          <w:t xml:space="preserve"> (DIP</w:t>
        </w:r>
        <w:r w:rsidR="00AE42FE">
          <w:t xml:space="preserve"> </w:t>
        </w:r>
      </w:ins>
      <w:ins w:id="703" w:author="duncan bees" w:date="2020-07-21T14:17:00Z">
        <w:r w:rsidR="00AE42FE">
          <w:t>OTP</w:t>
        </w:r>
      </w:ins>
      <w:ins w:id="704" w:author="duncan bees" w:date="2020-07-21T14:16:00Z">
        <w:r w:rsidR="008B385D">
          <w:t>)</w:t>
        </w:r>
      </w:ins>
      <w:del w:id="705" w:author="duncan bees" w:date="2020-07-21T14:16:00Z">
        <w:r w:rsidR="00445F15" w:rsidDel="008B385D">
          <w:delText xml:space="preserve"> (Front End)</w:delText>
        </w:r>
      </w:del>
    </w:p>
    <w:p w14:paraId="757FC46A" w14:textId="479A5EB2" w:rsidR="00AC4529" w:rsidRDefault="00AC4529">
      <w:pPr>
        <w:rPr>
          <w:ins w:id="706" w:author="duncan bees" w:date="2020-07-21T14:16:00Z"/>
        </w:rPr>
      </w:pPr>
    </w:p>
    <w:p w14:paraId="082FB0A1" w14:textId="3E19B0AE" w:rsidR="008B385D" w:rsidRDefault="008B385D">
      <w:pPr>
        <w:rPr>
          <w:ins w:id="707" w:author="duncan bees" w:date="2020-07-21T14:53:00Z"/>
        </w:rPr>
      </w:pPr>
      <w:ins w:id="708" w:author="duncan bees" w:date="2020-07-21T14:16:00Z">
        <w:r>
          <w:lastRenderedPageBreak/>
          <w:t xml:space="preserve">A Design </w:t>
        </w:r>
      </w:ins>
      <w:ins w:id="709" w:author="duncan bees" w:date="2020-07-21T14:17:00Z">
        <w:r w:rsidR="00AE42FE">
          <w:t>Integrated Circuit IP (DIP) OTP comprises the design and verification of</w:t>
        </w:r>
      </w:ins>
      <w:ins w:id="710" w:author="duncan bees" w:date="2020-07-21T14:20:00Z">
        <w:r w:rsidR="00AE42FE">
          <w:t xml:space="preserve"> an</w:t>
        </w:r>
      </w:ins>
      <w:ins w:id="711" w:author="duncan bees" w:date="2020-07-21T14:17:00Z">
        <w:r w:rsidR="00AE42FE">
          <w:t xml:space="preserve"> RTL “IP</w:t>
        </w:r>
      </w:ins>
      <w:ins w:id="712" w:author="duncan bees" w:date="2020-07-21T14:20:00Z">
        <w:r w:rsidR="00AE42FE">
          <w:t xml:space="preserve"> block</w:t>
        </w:r>
      </w:ins>
      <w:ins w:id="713" w:author="duncan bees" w:date="2020-07-21T14:17:00Z">
        <w:r w:rsidR="00AE42FE">
          <w:t xml:space="preserve">”. </w:t>
        </w:r>
      </w:ins>
      <w:ins w:id="714" w:author="duncan bees" w:date="2020-07-21T14:18:00Z">
        <w:r w:rsidR="00AE42FE">
          <w:t xml:space="preserve">For example, a RISC-V core </w:t>
        </w:r>
      </w:ins>
      <w:ins w:id="715" w:author="duncan bees" w:date="2020-07-21T14:20:00Z">
        <w:r w:rsidR="00AE42FE">
          <w:t>w</w:t>
        </w:r>
      </w:ins>
      <w:ins w:id="716" w:author="duncan bees" w:date="2020-07-21T14:18:00Z">
        <w:r w:rsidR="00AE42FE">
          <w:t>ould be designed or imported, and OpenHW would verify the IP. The end</w:t>
        </w:r>
      </w:ins>
      <w:ins w:id="717" w:author="duncan bees" w:date="2020-07-21T14:24:00Z">
        <w:r w:rsidR="00AE42FE">
          <w:t>-</w:t>
        </w:r>
      </w:ins>
      <w:ins w:id="718" w:author="duncan bees" w:date="2020-07-21T14:18:00Z">
        <w:r w:rsidR="00AE42FE">
          <w:t>result of a DIP OTP would be fully verifi</w:t>
        </w:r>
      </w:ins>
      <w:ins w:id="719" w:author="duncan bees" w:date="2020-07-21T14:19:00Z">
        <w:r w:rsidR="00AE42FE">
          <w:t xml:space="preserve">ed RTL code. </w:t>
        </w:r>
      </w:ins>
      <w:ins w:id="720" w:author="duncan bees" w:date="2020-07-21T14:54:00Z">
        <w:r w:rsidR="008F2C81">
          <w:t xml:space="preserve"> A typical flow of technical milestones is shown in </w:t>
        </w:r>
      </w:ins>
      <w:ins w:id="721" w:author="duncan bees" w:date="2020-07-21T14:55:00Z">
        <w:r w:rsidR="008F2C81">
          <w:fldChar w:fldCharType="begin"/>
        </w:r>
        <w:r w:rsidR="008F2C81">
          <w:instrText xml:space="preserve"> REF _Ref46235731 \h </w:instrText>
        </w:r>
      </w:ins>
      <w:r w:rsidR="008F2C81">
        <w:fldChar w:fldCharType="separate"/>
      </w:r>
      <w:ins w:id="722" w:author="duncan bees" w:date="2020-07-21T14:55:00Z">
        <w:r w:rsidR="008F2C81">
          <w:t xml:space="preserve">Figure </w:t>
        </w:r>
        <w:r w:rsidR="008F2C81">
          <w:rPr>
            <w:noProof/>
          </w:rPr>
          <w:t>2</w:t>
        </w:r>
        <w:r w:rsidR="008F2C81">
          <w:fldChar w:fldCharType="end"/>
        </w:r>
      </w:ins>
    </w:p>
    <w:p w14:paraId="7D6783D4" w14:textId="77777777" w:rsidR="008F2C81" w:rsidRDefault="008F2C81" w:rsidP="008F2C81">
      <w:pPr>
        <w:keepNext/>
        <w:rPr>
          <w:ins w:id="723" w:author="duncan bees" w:date="2020-07-21T14:54:00Z"/>
        </w:rPr>
        <w:pPrChange w:id="724" w:author="duncan bees" w:date="2020-07-21T14:54:00Z">
          <w:pPr/>
        </w:pPrChange>
      </w:pPr>
      <w:ins w:id="725" w:author="duncan bees" w:date="2020-07-21T14:53:00Z">
        <w:r>
          <w:rPr>
            <w:noProof/>
          </w:rPr>
          <w:drawing>
            <wp:inline distT="0" distB="0" distL="0" distR="0" wp14:anchorId="125955BA" wp14:editId="6876D1CF">
              <wp:extent cx="5961380" cy="8652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0337" cy="883986"/>
                      </a:xfrm>
                      <a:prstGeom prst="rect">
                        <a:avLst/>
                      </a:prstGeom>
                      <a:noFill/>
                    </pic:spPr>
                  </pic:pic>
                </a:graphicData>
              </a:graphic>
            </wp:inline>
          </w:drawing>
        </w:r>
      </w:ins>
    </w:p>
    <w:p w14:paraId="5062FAD8" w14:textId="3E948A68" w:rsidR="008F2C81" w:rsidRDefault="008F2C81" w:rsidP="008F2C81">
      <w:pPr>
        <w:pStyle w:val="Caption"/>
        <w:jc w:val="center"/>
        <w:rPr>
          <w:ins w:id="726" w:author="duncan bees" w:date="2020-07-21T14:53:00Z"/>
        </w:rPr>
        <w:pPrChange w:id="727" w:author="duncan bees" w:date="2020-07-21T14:54:00Z">
          <w:pPr/>
        </w:pPrChange>
      </w:pPr>
      <w:bookmarkStart w:id="728" w:name="_Ref46235701"/>
      <w:bookmarkStart w:id="729" w:name="_Ref46235731"/>
      <w:ins w:id="730" w:author="duncan bees" w:date="2020-07-21T14:54:00Z">
        <w:r>
          <w:t xml:space="preserve">Figure </w:t>
        </w:r>
        <w:r>
          <w:fldChar w:fldCharType="begin"/>
        </w:r>
        <w:r>
          <w:instrText xml:space="preserve"> SEQ Figure \* ARABIC </w:instrText>
        </w:r>
      </w:ins>
      <w:r>
        <w:fldChar w:fldCharType="separate"/>
      </w:r>
      <w:ins w:id="731" w:author="duncan bees" w:date="2020-07-21T14:54:00Z">
        <w:r>
          <w:rPr>
            <w:noProof/>
          </w:rPr>
          <w:t>2</w:t>
        </w:r>
        <w:r>
          <w:fldChar w:fldCharType="end"/>
        </w:r>
        <w:bookmarkEnd w:id="729"/>
        <w:r>
          <w:t xml:space="preserve"> Design Integrated Circuit - Typical Technical Milestones</w:t>
        </w:r>
      </w:ins>
      <w:bookmarkEnd w:id="728"/>
    </w:p>
    <w:p w14:paraId="67C222FF" w14:textId="77777777" w:rsidR="008F2C81" w:rsidRDefault="008F2C81"/>
    <w:p w14:paraId="419F08EC" w14:textId="135A2E0E" w:rsidR="00AC4529" w:rsidRDefault="00445F15">
      <w:r>
        <w:t>Typical engineering milestones tracked in OpenHW Integrated Circuit design and verification OTP are shown in</w:t>
      </w:r>
      <w:ins w:id="732" w:author="duncan bees" w:date="2020-07-21T14:24:00Z">
        <w:r w:rsidR="00AE42FE">
          <w:t xml:space="preserve"> </w:t>
        </w:r>
        <w:r w:rsidR="00AE42FE">
          <w:fldChar w:fldCharType="begin"/>
        </w:r>
        <w:r w:rsidR="00AE42FE">
          <w:instrText xml:space="preserve"> REF _Ref46233873 \h </w:instrText>
        </w:r>
      </w:ins>
      <w:r w:rsidR="00AE42FE">
        <w:fldChar w:fldCharType="separate"/>
      </w:r>
      <w:ins w:id="733" w:author="duncan bees" w:date="2020-07-21T14:24:00Z">
        <w:r w:rsidR="00AE42FE">
          <w:t xml:space="preserve">Table </w:t>
        </w:r>
        <w:r w:rsidR="00AE42FE">
          <w:rPr>
            <w:noProof/>
          </w:rPr>
          <w:t>4</w:t>
        </w:r>
        <w:r w:rsidR="00AE42FE">
          <w:fldChar w:fldCharType="end"/>
        </w:r>
      </w:ins>
      <w:del w:id="734" w:author="duncan bees" w:date="2020-07-21T14:19:00Z">
        <w:r w:rsidDel="00AE42FE">
          <w:delText xml:space="preserve"> the following table</w:delText>
        </w:r>
      </w:del>
      <w:r>
        <w:t xml:space="preserve">. </w:t>
      </w:r>
      <w:moveFromRangeStart w:id="735" w:author="duncan bees" w:date="2020-07-21T14:24:00Z" w:name="move46233890"/>
      <w:moveFrom w:id="736" w:author="duncan bees" w:date="2020-07-21T14:24:00Z">
        <w:r w:rsidDel="00AE42FE">
          <w:t>The project team sets out the milestones in the project plan which is agreed at the PPA Gate.</w:t>
        </w:r>
      </w:moveFrom>
      <w:moveFromRangeEnd w:id="735"/>
    </w:p>
    <w:p w14:paraId="0D262DAA" w14:textId="77777777" w:rsidR="00AC4529" w:rsidRDefault="00AC4529" w:rsidP="008F2C81">
      <w:pPr>
        <w:pPrChange w:id="737" w:author="duncan bees" w:date="2020-07-21T14:56:00Z">
          <w:pPr/>
        </w:pPrChange>
      </w:pPr>
    </w:p>
    <w:tbl>
      <w:tblPr>
        <w:tblW w:w="6233" w:type="dxa"/>
        <w:tblInd w:w="108" w:type="dxa"/>
        <w:tblLook w:val="04A0" w:firstRow="1" w:lastRow="0" w:firstColumn="1" w:lastColumn="0" w:noHBand="0" w:noVBand="1"/>
      </w:tblPr>
      <w:tblGrid>
        <w:gridCol w:w="3116"/>
        <w:gridCol w:w="3117"/>
      </w:tblGrid>
      <w:tr w:rsidR="00AC4529" w14:paraId="36CA9798" w14:textId="77777777">
        <w:tc>
          <w:tcPr>
            <w:tcW w:w="3116" w:type="dxa"/>
            <w:tcBorders>
              <w:top w:val="single" w:sz="4" w:space="0" w:color="000000"/>
              <w:left w:val="single" w:sz="4" w:space="0" w:color="000000"/>
              <w:bottom w:val="single" w:sz="4" w:space="0" w:color="000000"/>
              <w:right w:val="single" w:sz="4" w:space="0" w:color="000000"/>
            </w:tcBorders>
          </w:tcPr>
          <w:p w14:paraId="0CB283C4" w14:textId="77777777" w:rsidR="00AC4529" w:rsidRPr="00AE42FE" w:rsidRDefault="00445F15" w:rsidP="008F2C81">
            <w:pPr>
              <w:spacing w:after="0" w:line="240" w:lineRule="auto"/>
              <w:rPr>
                <w:b/>
                <w:bCs/>
                <w:rPrChange w:id="738" w:author="duncan bees" w:date="2020-07-21T14:25:00Z">
                  <w:rPr/>
                </w:rPrChange>
              </w:rPr>
              <w:pPrChange w:id="739" w:author="duncan bees" w:date="2020-07-21T14:56:00Z">
                <w:pPr>
                  <w:spacing w:after="0" w:line="240" w:lineRule="auto"/>
                </w:pPr>
              </w:pPrChange>
            </w:pPr>
            <w:r w:rsidRPr="00AE42FE">
              <w:rPr>
                <w:b/>
                <w:bCs/>
                <w:rPrChange w:id="740" w:author="duncan bees" w:date="2020-07-21T14:25:00Z">
                  <w:rPr/>
                </w:rPrChange>
              </w:rPr>
              <w:t>Engineering Milestone</w:t>
            </w:r>
          </w:p>
        </w:tc>
        <w:tc>
          <w:tcPr>
            <w:tcW w:w="3117" w:type="dxa"/>
            <w:tcBorders>
              <w:top w:val="single" w:sz="4" w:space="0" w:color="000000"/>
              <w:left w:val="single" w:sz="4" w:space="0" w:color="000000"/>
              <w:bottom w:val="single" w:sz="4" w:space="0" w:color="000000"/>
              <w:right w:val="single" w:sz="4" w:space="0" w:color="000000"/>
            </w:tcBorders>
          </w:tcPr>
          <w:p w14:paraId="3775A1BD" w14:textId="77777777" w:rsidR="00AC4529" w:rsidRPr="00AE42FE" w:rsidRDefault="00445F15" w:rsidP="008F2C81">
            <w:pPr>
              <w:spacing w:after="0" w:line="240" w:lineRule="auto"/>
              <w:rPr>
                <w:b/>
                <w:bCs/>
                <w:rPrChange w:id="741" w:author="duncan bees" w:date="2020-07-21T14:25:00Z">
                  <w:rPr/>
                </w:rPrChange>
              </w:rPr>
              <w:pPrChange w:id="742" w:author="duncan bees" w:date="2020-07-21T14:56:00Z">
                <w:pPr>
                  <w:spacing w:after="0" w:line="240" w:lineRule="auto"/>
                </w:pPr>
              </w:pPrChange>
            </w:pPr>
            <w:r w:rsidRPr="00AE42FE">
              <w:rPr>
                <w:b/>
                <w:bCs/>
                <w:rPrChange w:id="743" w:author="duncan bees" w:date="2020-07-21T14:25:00Z">
                  <w:rPr/>
                </w:rPrChange>
              </w:rPr>
              <w:t>Description</w:t>
            </w:r>
          </w:p>
        </w:tc>
      </w:tr>
      <w:tr w:rsidR="00AC4529" w14:paraId="5CCFAAA3" w14:textId="77777777">
        <w:tc>
          <w:tcPr>
            <w:tcW w:w="3116" w:type="dxa"/>
            <w:tcBorders>
              <w:top w:val="single" w:sz="4" w:space="0" w:color="000000"/>
              <w:left w:val="single" w:sz="4" w:space="0" w:color="000000"/>
              <w:bottom w:val="single" w:sz="4" w:space="0" w:color="000000"/>
              <w:right w:val="single" w:sz="4" w:space="0" w:color="000000"/>
            </w:tcBorders>
          </w:tcPr>
          <w:p w14:paraId="15266415" w14:textId="77777777" w:rsidR="00AC4529" w:rsidRDefault="00445F15" w:rsidP="008F2C81">
            <w:pPr>
              <w:spacing w:after="0" w:line="240" w:lineRule="auto"/>
              <w:pPrChange w:id="744" w:author="duncan bees" w:date="2020-07-21T14:56:00Z">
                <w:pPr>
                  <w:spacing w:after="0" w:line="240" w:lineRule="auto"/>
                </w:pPr>
              </w:pPrChange>
            </w:pPr>
            <w:r>
              <w:t>Feature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7CDA4680" w14:textId="1F41B0B2" w:rsidR="00AC4529" w:rsidRDefault="00445F15" w:rsidP="008F2C81">
            <w:pPr>
              <w:spacing w:after="0" w:line="240" w:lineRule="auto"/>
              <w:pPrChange w:id="745" w:author="duncan bees" w:date="2020-07-21T14:56:00Z">
                <w:pPr>
                  <w:spacing w:after="0" w:line="240" w:lineRule="auto"/>
                </w:pPr>
              </w:pPrChange>
            </w:pPr>
            <w:r>
              <w:t>An agreed Feature Specification has been reviewed and agreed by the working group.</w:t>
            </w:r>
          </w:p>
        </w:tc>
      </w:tr>
      <w:tr w:rsidR="00AC4529" w14:paraId="44BC9AB9" w14:textId="77777777">
        <w:tc>
          <w:tcPr>
            <w:tcW w:w="3116" w:type="dxa"/>
            <w:tcBorders>
              <w:top w:val="single" w:sz="4" w:space="0" w:color="000000"/>
              <w:left w:val="single" w:sz="4" w:space="0" w:color="000000"/>
              <w:bottom w:val="single" w:sz="4" w:space="0" w:color="000000"/>
              <w:right w:val="single" w:sz="4" w:space="0" w:color="000000"/>
            </w:tcBorders>
          </w:tcPr>
          <w:p w14:paraId="25D21F16" w14:textId="77777777" w:rsidR="00AC4529" w:rsidRDefault="00445F15" w:rsidP="008F2C81">
            <w:pPr>
              <w:spacing w:after="0" w:line="240" w:lineRule="auto"/>
              <w:pPrChange w:id="746" w:author="duncan bees" w:date="2020-07-21T14:56:00Z">
                <w:pPr>
                  <w:spacing w:after="0" w:line="240" w:lineRule="auto"/>
                </w:pPr>
              </w:pPrChange>
            </w:pPr>
            <w:r>
              <w:t>Design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08FF49BD" w14:textId="77777777" w:rsidR="00AC4529" w:rsidRDefault="00445F15" w:rsidP="008F2C81">
            <w:pPr>
              <w:spacing w:after="0" w:line="240" w:lineRule="auto"/>
              <w:pPrChange w:id="747" w:author="duncan bees" w:date="2020-07-21T14:56:00Z">
                <w:pPr>
                  <w:spacing w:after="0" w:line="240" w:lineRule="auto"/>
                </w:pPr>
              </w:pPrChange>
            </w:pPr>
            <w:r>
              <w:t>An agreed Design Specification has been reviewed and agreed by the working group</w:t>
            </w:r>
          </w:p>
        </w:tc>
      </w:tr>
      <w:tr w:rsidR="00AC4529" w:rsidDel="00D2099E" w14:paraId="7A697575" w14:textId="7316D14C">
        <w:trPr>
          <w:del w:id="748" w:author="duncan bees" w:date="2020-07-21T11:13:00Z"/>
        </w:trPr>
        <w:tc>
          <w:tcPr>
            <w:tcW w:w="3116" w:type="dxa"/>
            <w:tcBorders>
              <w:top w:val="single" w:sz="4" w:space="0" w:color="000000"/>
              <w:left w:val="single" w:sz="4" w:space="0" w:color="000000"/>
              <w:bottom w:val="single" w:sz="4" w:space="0" w:color="000000"/>
              <w:right w:val="single" w:sz="4" w:space="0" w:color="000000"/>
            </w:tcBorders>
          </w:tcPr>
          <w:p w14:paraId="1288747D" w14:textId="71171FF5" w:rsidR="00AC4529" w:rsidDel="00D2099E" w:rsidRDefault="00445F15" w:rsidP="008F2C81">
            <w:pPr>
              <w:spacing w:after="0" w:line="240" w:lineRule="auto"/>
              <w:rPr>
                <w:del w:id="749" w:author="duncan bees" w:date="2020-07-21T11:13:00Z"/>
              </w:rPr>
              <w:pPrChange w:id="750" w:author="duncan bees" w:date="2020-07-21T14:56:00Z">
                <w:pPr>
                  <w:spacing w:after="0" w:line="240" w:lineRule="auto"/>
                </w:pPr>
              </w:pPrChange>
            </w:pPr>
            <w:del w:id="751" w:author="duncan bees" w:date="2020-07-21T11:13:00Z">
              <w:r w:rsidDel="00D2099E">
                <w:delText>Initial RTL Coding Complete</w:delText>
              </w:r>
            </w:del>
          </w:p>
        </w:tc>
        <w:tc>
          <w:tcPr>
            <w:tcW w:w="3117" w:type="dxa"/>
            <w:tcBorders>
              <w:top w:val="single" w:sz="4" w:space="0" w:color="000000"/>
              <w:left w:val="single" w:sz="4" w:space="0" w:color="000000"/>
              <w:bottom w:val="single" w:sz="4" w:space="0" w:color="000000"/>
              <w:right w:val="single" w:sz="4" w:space="0" w:color="000000"/>
            </w:tcBorders>
          </w:tcPr>
          <w:p w14:paraId="17E9AB9D" w14:textId="3624565C" w:rsidR="00AC4529" w:rsidDel="00D2099E" w:rsidRDefault="00445F15" w:rsidP="008F2C81">
            <w:pPr>
              <w:spacing w:after="0" w:line="240" w:lineRule="auto"/>
              <w:rPr>
                <w:del w:id="752" w:author="duncan bees" w:date="2020-07-21T11:13:00Z"/>
              </w:rPr>
              <w:pPrChange w:id="753" w:author="duncan bees" w:date="2020-07-21T14:56:00Z">
                <w:pPr>
                  <w:spacing w:after="0" w:line="240" w:lineRule="auto"/>
                </w:pPr>
              </w:pPrChange>
            </w:pPr>
            <w:del w:id="754" w:author="duncan bees" w:date="2020-07-21T11:13:00Z">
              <w:r w:rsidDel="00D2099E">
                <w:delText>Initial RTL Coding is complete</w:delText>
              </w:r>
            </w:del>
          </w:p>
        </w:tc>
      </w:tr>
      <w:tr w:rsidR="00AC4529" w14:paraId="41570EA9" w14:textId="77777777">
        <w:tc>
          <w:tcPr>
            <w:tcW w:w="3116" w:type="dxa"/>
            <w:tcBorders>
              <w:top w:val="single" w:sz="4" w:space="0" w:color="000000"/>
              <w:left w:val="single" w:sz="4" w:space="0" w:color="000000"/>
              <w:bottom w:val="single" w:sz="4" w:space="0" w:color="000000"/>
              <w:right w:val="single" w:sz="4" w:space="0" w:color="000000"/>
            </w:tcBorders>
          </w:tcPr>
          <w:p w14:paraId="3ACBF806" w14:textId="77777777" w:rsidR="00AC4529" w:rsidRDefault="00445F15" w:rsidP="008F2C81">
            <w:pPr>
              <w:spacing w:after="0" w:line="240" w:lineRule="auto"/>
              <w:pPrChange w:id="755" w:author="duncan bees" w:date="2020-07-21T14:56:00Z">
                <w:pPr>
                  <w:spacing w:after="0" w:line="240" w:lineRule="auto"/>
                </w:pPr>
              </w:pPrChange>
            </w:pPr>
            <w:r>
              <w:t>RTL Coding Complete</w:t>
            </w:r>
          </w:p>
        </w:tc>
        <w:tc>
          <w:tcPr>
            <w:tcW w:w="3117" w:type="dxa"/>
            <w:tcBorders>
              <w:top w:val="single" w:sz="4" w:space="0" w:color="000000"/>
              <w:left w:val="single" w:sz="4" w:space="0" w:color="000000"/>
              <w:bottom w:val="single" w:sz="4" w:space="0" w:color="000000"/>
              <w:right w:val="single" w:sz="4" w:space="0" w:color="000000"/>
            </w:tcBorders>
          </w:tcPr>
          <w:p w14:paraId="3DF6D506" w14:textId="77777777" w:rsidR="00AC4529" w:rsidRDefault="00445F15" w:rsidP="008F2C81">
            <w:pPr>
              <w:spacing w:after="0" w:line="240" w:lineRule="auto"/>
              <w:pPrChange w:id="756" w:author="duncan bees" w:date="2020-07-21T14:56:00Z">
                <w:pPr>
                  <w:spacing w:after="0" w:line="240" w:lineRule="auto"/>
                </w:pPr>
              </w:pPrChange>
            </w:pPr>
            <w:r>
              <w:t>Final post-verification RTL coding is complete</w:t>
            </w:r>
          </w:p>
        </w:tc>
      </w:tr>
      <w:tr w:rsidR="00AC4529" w14:paraId="79C30704" w14:textId="77777777">
        <w:tc>
          <w:tcPr>
            <w:tcW w:w="3116" w:type="dxa"/>
            <w:tcBorders>
              <w:top w:val="single" w:sz="4" w:space="0" w:color="000000"/>
              <w:left w:val="single" w:sz="4" w:space="0" w:color="000000"/>
              <w:bottom w:val="single" w:sz="4" w:space="0" w:color="000000"/>
              <w:right w:val="single" w:sz="4" w:space="0" w:color="000000"/>
            </w:tcBorders>
          </w:tcPr>
          <w:p w14:paraId="43DA4E2C" w14:textId="59E1D165" w:rsidR="00AC4529" w:rsidRDefault="00445F15" w:rsidP="008F2C81">
            <w:pPr>
              <w:spacing w:after="0" w:line="240" w:lineRule="auto"/>
              <w:pPrChange w:id="757" w:author="duncan bees" w:date="2020-07-21T14:56:00Z">
                <w:pPr>
                  <w:spacing w:after="0" w:line="240" w:lineRule="auto"/>
                </w:pPr>
              </w:pPrChange>
            </w:pPr>
            <w:r>
              <w:t xml:space="preserve">Verification </w:t>
            </w:r>
            <w:del w:id="758" w:author="duncan bees" w:date="2020-07-20T08:39:00Z">
              <w:r w:rsidDel="006B129A">
                <w:delText xml:space="preserve">Test Bench </w:delText>
              </w:r>
            </w:del>
            <w:r>
              <w:t>Complete</w:t>
            </w:r>
          </w:p>
        </w:tc>
        <w:tc>
          <w:tcPr>
            <w:tcW w:w="3117" w:type="dxa"/>
            <w:tcBorders>
              <w:top w:val="single" w:sz="4" w:space="0" w:color="000000"/>
              <w:left w:val="single" w:sz="4" w:space="0" w:color="000000"/>
              <w:bottom w:val="single" w:sz="4" w:space="0" w:color="000000"/>
              <w:right w:val="single" w:sz="4" w:space="0" w:color="000000"/>
            </w:tcBorders>
          </w:tcPr>
          <w:p w14:paraId="28F5D397" w14:textId="7550A579" w:rsidR="00AC4529" w:rsidRDefault="00445F15" w:rsidP="008F2C81">
            <w:pPr>
              <w:keepNext/>
              <w:spacing w:after="0" w:line="240" w:lineRule="auto"/>
              <w:pPrChange w:id="759" w:author="duncan bees" w:date="2020-07-21T14:56:00Z">
                <w:pPr>
                  <w:spacing w:after="0" w:line="240" w:lineRule="auto"/>
                </w:pPr>
              </w:pPrChange>
            </w:pPr>
            <w:r>
              <w:t>The Testbench has been reviewed and agreed by the working group</w:t>
            </w:r>
            <w:ins w:id="760" w:author="duncan bees" w:date="2020-07-20T08:40:00Z">
              <w:r w:rsidR="006B129A">
                <w:t>,</w:t>
              </w:r>
            </w:ins>
            <w:ins w:id="761" w:author="duncan bees" w:date="2020-07-20T08:41:00Z">
              <w:r w:rsidR="006B129A">
                <w:t xml:space="preserve"> test cases prepared and test cases run</w:t>
              </w:r>
            </w:ins>
          </w:p>
        </w:tc>
      </w:tr>
    </w:tbl>
    <w:p w14:paraId="49F12960" w14:textId="796FCAC7" w:rsidR="00AC4529" w:rsidRDefault="00AE42FE" w:rsidP="008F2C81">
      <w:pPr>
        <w:pStyle w:val="Caption"/>
        <w:tabs>
          <w:tab w:val="left" w:pos="1418"/>
        </w:tabs>
        <w:rPr>
          <w:ins w:id="762" w:author="duncan bees" w:date="2020-07-21T14:20:00Z"/>
        </w:rPr>
        <w:pPrChange w:id="763" w:author="duncan bees" w:date="2020-07-21T14:56:00Z">
          <w:pPr>
            <w:pStyle w:val="Caption"/>
            <w:jc w:val="center"/>
          </w:pPr>
        </w:pPrChange>
      </w:pPr>
      <w:bookmarkStart w:id="764" w:name="_Ref46233873"/>
      <w:ins w:id="765" w:author="duncan bees" w:date="2020-07-21T14:20:00Z">
        <w:r>
          <w:t xml:space="preserve">Table </w:t>
        </w:r>
        <w:r>
          <w:fldChar w:fldCharType="begin"/>
        </w:r>
        <w:r>
          <w:instrText xml:space="preserve"> SEQ Table \* ARABIC </w:instrText>
        </w:r>
      </w:ins>
      <w:r>
        <w:fldChar w:fldCharType="separate"/>
      </w:r>
      <w:ins w:id="766" w:author="duncan bees" w:date="2020-07-21T14:58:00Z">
        <w:r w:rsidR="008F2C81">
          <w:rPr>
            <w:noProof/>
          </w:rPr>
          <w:t>4</w:t>
        </w:r>
      </w:ins>
      <w:ins w:id="767" w:author="duncan bees" w:date="2020-07-21T14:20:00Z">
        <w:r>
          <w:fldChar w:fldCharType="end"/>
        </w:r>
        <w:bookmarkEnd w:id="764"/>
        <w:r>
          <w:t xml:space="preserve"> Design IP OTP </w:t>
        </w:r>
        <w:r>
          <w:t xml:space="preserve">– Typical </w:t>
        </w:r>
        <w:r>
          <w:t>Technical Milestones</w:t>
        </w:r>
      </w:ins>
    </w:p>
    <w:p w14:paraId="501B5E86" w14:textId="77777777" w:rsidR="00AE42FE" w:rsidRDefault="00AE42FE" w:rsidP="00774CD9">
      <w:pPr>
        <w:pStyle w:val="Caption"/>
        <w:tabs>
          <w:tab w:val="left" w:pos="1418"/>
        </w:tabs>
        <w:jc w:val="center"/>
        <w:pPrChange w:id="768" w:author="duncan bees" w:date="2020-07-21T14:29:00Z">
          <w:pPr/>
        </w:pPrChange>
      </w:pPr>
    </w:p>
    <w:p w14:paraId="45EB98CD" w14:textId="272BED6D" w:rsidR="006B129A" w:rsidRDefault="006B129A" w:rsidP="00774CD9">
      <w:pPr>
        <w:pStyle w:val="Heading4"/>
        <w:numPr>
          <w:ilvl w:val="3"/>
          <w:numId w:val="3"/>
        </w:numPr>
        <w:tabs>
          <w:tab w:val="left" w:pos="1418"/>
        </w:tabs>
        <w:ind w:left="862" w:hanging="862"/>
        <w:rPr>
          <w:ins w:id="769" w:author="duncan bees" w:date="2020-07-20T08:36:00Z"/>
        </w:rPr>
        <w:pPrChange w:id="770" w:author="duncan bees" w:date="2020-07-21T14:29:00Z">
          <w:pPr>
            <w:pStyle w:val="Heading4"/>
            <w:numPr>
              <w:numId w:val="3"/>
            </w:numPr>
          </w:pPr>
        </w:pPrChange>
      </w:pPr>
      <w:ins w:id="771" w:author="duncan bees" w:date="2020-07-20T08:36:00Z">
        <w:r>
          <w:t>Verification Integrated Circuit IP Project</w:t>
        </w:r>
      </w:ins>
      <w:ins w:id="772" w:author="duncan bees" w:date="2020-07-21T14:22:00Z">
        <w:r w:rsidR="00AE42FE">
          <w:t xml:space="preserve"> (VIP OTP)</w:t>
        </w:r>
      </w:ins>
    </w:p>
    <w:p w14:paraId="7A51D4E0" w14:textId="672DE7C5" w:rsidR="006B129A" w:rsidRDefault="00AE42FE" w:rsidP="006B129A">
      <w:pPr>
        <w:rPr>
          <w:ins w:id="773" w:author="duncan bees" w:date="2020-07-20T08:36:00Z"/>
        </w:rPr>
      </w:pPr>
      <w:ins w:id="774" w:author="duncan bees" w:date="2020-07-21T14:21:00Z">
        <w:r>
          <w:t xml:space="preserve">A variety of </w:t>
        </w:r>
      </w:ins>
      <w:ins w:id="775" w:author="duncan bees" w:date="2020-07-21T14:22:00Z">
        <w:r>
          <w:t xml:space="preserve">Verification Integrated Circuit IP (VIP) </w:t>
        </w:r>
      </w:ins>
      <w:ins w:id="776" w:author="duncan bees" w:date="2020-07-21T14:21:00Z">
        <w:r>
          <w:t xml:space="preserve">projects could be </w:t>
        </w:r>
      </w:ins>
      <w:ins w:id="777" w:author="duncan bees" w:date="2020-07-21T14:23:00Z">
        <w:r>
          <w:t xml:space="preserve">envisaged, for </w:t>
        </w:r>
      </w:ins>
      <w:ins w:id="778" w:author="duncan bees" w:date="2020-07-21T15:10:00Z">
        <w:r w:rsidR="00753FDB">
          <w:t>example</w:t>
        </w:r>
      </w:ins>
      <w:ins w:id="779" w:author="duncan bees" w:date="2020-07-21T14:23:00Z">
        <w:r>
          <w:t xml:space="preserve">, </w:t>
        </w:r>
      </w:ins>
      <w:ins w:id="780" w:author="duncan bees" w:date="2020-07-21T14:21:00Z">
        <w:r>
          <w:t xml:space="preserve">a project to develop a RISC-V instruction generator. </w:t>
        </w:r>
      </w:ins>
    </w:p>
    <w:p w14:paraId="30607E80" w14:textId="6F83CC09" w:rsidR="006B129A" w:rsidRDefault="00AE42FE" w:rsidP="006B129A">
      <w:pPr>
        <w:rPr>
          <w:ins w:id="781" w:author="duncan bees" w:date="2020-07-20T08:36:00Z"/>
        </w:rPr>
      </w:pPr>
      <w:ins w:id="782" w:author="duncan bees" w:date="2020-07-21T14:22:00Z">
        <w:r>
          <w:t>Although</w:t>
        </w:r>
      </w:ins>
      <w:ins w:id="783" w:author="duncan bees" w:date="2020-07-20T08:36:00Z">
        <w:r w:rsidR="006B129A">
          <w:t xml:space="preserve"> engineering milestones tracked in</w:t>
        </w:r>
      </w:ins>
      <w:ins w:id="784" w:author="duncan bees" w:date="2020-07-21T14:22:00Z">
        <w:r>
          <w:t xml:space="preserve"> a VIP OTP</w:t>
        </w:r>
      </w:ins>
      <w:ins w:id="785" w:author="duncan bees" w:date="2020-07-20T08:36:00Z">
        <w:r w:rsidR="006B129A">
          <w:t xml:space="preserve"> </w:t>
        </w:r>
      </w:ins>
      <w:ins w:id="786" w:author="duncan bees" w:date="2020-07-21T14:23:00Z">
        <w:r>
          <w:t>would be highly dependent on the nature of the project, some typical milestones are show in</w:t>
        </w:r>
      </w:ins>
      <w:ins w:id="787" w:author="duncan bees" w:date="2020-07-21T15:11:00Z">
        <w:r w:rsidR="00753FDB">
          <w:t xml:space="preserve"> </w:t>
        </w:r>
        <w:r w:rsidR="00753FDB">
          <w:fldChar w:fldCharType="begin"/>
        </w:r>
        <w:r w:rsidR="00753FDB">
          <w:instrText xml:space="preserve"> REF _Ref46236695 \h </w:instrText>
        </w:r>
      </w:ins>
      <w:r w:rsidR="00753FDB">
        <w:fldChar w:fldCharType="separate"/>
      </w:r>
      <w:ins w:id="788" w:author="duncan bees" w:date="2020-07-21T15:11:00Z">
        <w:r w:rsidR="00753FDB">
          <w:t xml:space="preserve">Table </w:t>
        </w:r>
        <w:r w:rsidR="00753FDB">
          <w:rPr>
            <w:noProof/>
          </w:rPr>
          <w:t>5</w:t>
        </w:r>
        <w:r w:rsidR="00753FDB">
          <w:fldChar w:fldCharType="end"/>
        </w:r>
      </w:ins>
      <w:ins w:id="789" w:author="duncan bees" w:date="2020-07-21T14:23:00Z">
        <w:r>
          <w:t xml:space="preserve"> </w:t>
        </w:r>
      </w:ins>
      <w:ins w:id="790" w:author="duncan bees" w:date="2020-07-20T08:36:00Z">
        <w:r w:rsidR="006B129A">
          <w:t>. The project team sets out the milestones in the project plan which is agreed at the PPA Gate.</w:t>
        </w:r>
      </w:ins>
    </w:p>
    <w:p w14:paraId="00E1C859" w14:textId="77777777" w:rsidR="006B129A" w:rsidRDefault="006B129A" w:rsidP="008F2C81">
      <w:pPr>
        <w:rPr>
          <w:ins w:id="791" w:author="duncan bees" w:date="2020-07-20T08:36:00Z"/>
        </w:rPr>
        <w:pPrChange w:id="792" w:author="duncan bees" w:date="2020-07-21T14:57:00Z">
          <w:pPr/>
        </w:pPrChange>
      </w:pPr>
    </w:p>
    <w:tbl>
      <w:tblPr>
        <w:tblW w:w="6233" w:type="dxa"/>
        <w:jc w:val="center"/>
        <w:tblLook w:val="04A0" w:firstRow="1" w:lastRow="0" w:firstColumn="1" w:lastColumn="0" w:noHBand="0" w:noVBand="1"/>
        <w:tblPrChange w:id="793" w:author="duncan bees" w:date="2020-07-21T14:56:00Z">
          <w:tblPr>
            <w:tblW w:w="6233" w:type="dxa"/>
            <w:tblInd w:w="108" w:type="dxa"/>
            <w:tblLook w:val="04A0" w:firstRow="1" w:lastRow="0" w:firstColumn="1" w:lastColumn="0" w:noHBand="0" w:noVBand="1"/>
          </w:tblPr>
        </w:tblPrChange>
      </w:tblPr>
      <w:tblGrid>
        <w:gridCol w:w="3116"/>
        <w:gridCol w:w="3117"/>
        <w:tblGridChange w:id="794">
          <w:tblGrid>
            <w:gridCol w:w="3116"/>
            <w:gridCol w:w="3117"/>
          </w:tblGrid>
        </w:tblGridChange>
      </w:tblGrid>
      <w:tr w:rsidR="006B129A" w14:paraId="61A636B1" w14:textId="77777777" w:rsidTr="008F2C81">
        <w:trPr>
          <w:jc w:val="center"/>
          <w:ins w:id="795" w:author="duncan bees" w:date="2020-07-20T08:36:00Z"/>
        </w:trPr>
        <w:tc>
          <w:tcPr>
            <w:tcW w:w="3116" w:type="dxa"/>
            <w:tcBorders>
              <w:top w:val="single" w:sz="4" w:space="0" w:color="000000"/>
              <w:left w:val="single" w:sz="4" w:space="0" w:color="000000"/>
              <w:bottom w:val="single" w:sz="4" w:space="0" w:color="000000"/>
              <w:right w:val="single" w:sz="4" w:space="0" w:color="000000"/>
            </w:tcBorders>
            <w:tcPrChange w:id="796" w:author="duncan bees" w:date="2020-07-21T14:56:00Z">
              <w:tcPr>
                <w:tcW w:w="3116" w:type="dxa"/>
                <w:tcBorders>
                  <w:top w:val="single" w:sz="4" w:space="0" w:color="000000"/>
                  <w:left w:val="single" w:sz="4" w:space="0" w:color="000000"/>
                  <w:bottom w:val="single" w:sz="4" w:space="0" w:color="000000"/>
                  <w:right w:val="single" w:sz="4" w:space="0" w:color="000000"/>
                </w:tcBorders>
              </w:tcPr>
            </w:tcPrChange>
          </w:tcPr>
          <w:p w14:paraId="70CFBB9F" w14:textId="77777777" w:rsidR="006B129A" w:rsidRPr="00774CD9" w:rsidRDefault="006B129A" w:rsidP="008F2C81">
            <w:pPr>
              <w:spacing w:after="0" w:line="240" w:lineRule="auto"/>
              <w:rPr>
                <w:ins w:id="797" w:author="duncan bees" w:date="2020-07-20T08:36:00Z"/>
                <w:b/>
                <w:bCs/>
                <w:rPrChange w:id="798" w:author="duncan bees" w:date="2020-07-21T14:27:00Z">
                  <w:rPr>
                    <w:ins w:id="799" w:author="duncan bees" w:date="2020-07-20T08:36:00Z"/>
                  </w:rPr>
                </w:rPrChange>
              </w:rPr>
              <w:pPrChange w:id="800" w:author="duncan bees" w:date="2020-07-21T14:57:00Z">
                <w:pPr>
                  <w:spacing w:after="0" w:line="240" w:lineRule="auto"/>
                </w:pPr>
              </w:pPrChange>
            </w:pPr>
            <w:ins w:id="801" w:author="duncan bees" w:date="2020-07-20T08:36:00Z">
              <w:r w:rsidRPr="00774CD9">
                <w:rPr>
                  <w:b/>
                  <w:bCs/>
                  <w:rPrChange w:id="802" w:author="duncan bees" w:date="2020-07-21T14:27:00Z">
                    <w:rPr/>
                  </w:rPrChange>
                </w:rPr>
                <w:t>Engineering Milestone</w:t>
              </w:r>
            </w:ins>
          </w:p>
        </w:tc>
        <w:tc>
          <w:tcPr>
            <w:tcW w:w="3117" w:type="dxa"/>
            <w:tcBorders>
              <w:top w:val="single" w:sz="4" w:space="0" w:color="000000"/>
              <w:left w:val="single" w:sz="4" w:space="0" w:color="000000"/>
              <w:bottom w:val="single" w:sz="4" w:space="0" w:color="000000"/>
              <w:right w:val="single" w:sz="4" w:space="0" w:color="000000"/>
            </w:tcBorders>
            <w:tcPrChange w:id="803" w:author="duncan bees" w:date="2020-07-21T14:56:00Z">
              <w:tcPr>
                <w:tcW w:w="3117" w:type="dxa"/>
                <w:tcBorders>
                  <w:top w:val="single" w:sz="4" w:space="0" w:color="000000"/>
                  <w:left w:val="single" w:sz="4" w:space="0" w:color="000000"/>
                  <w:bottom w:val="single" w:sz="4" w:space="0" w:color="000000"/>
                  <w:right w:val="single" w:sz="4" w:space="0" w:color="000000"/>
                </w:tcBorders>
              </w:tcPr>
            </w:tcPrChange>
          </w:tcPr>
          <w:p w14:paraId="6C5DB2EE" w14:textId="77777777" w:rsidR="006B129A" w:rsidRPr="00774CD9" w:rsidRDefault="006B129A" w:rsidP="008F2C81">
            <w:pPr>
              <w:spacing w:after="0" w:line="240" w:lineRule="auto"/>
              <w:rPr>
                <w:ins w:id="804" w:author="duncan bees" w:date="2020-07-20T08:36:00Z"/>
                <w:b/>
                <w:bCs/>
                <w:rPrChange w:id="805" w:author="duncan bees" w:date="2020-07-21T14:27:00Z">
                  <w:rPr>
                    <w:ins w:id="806" w:author="duncan bees" w:date="2020-07-20T08:36:00Z"/>
                  </w:rPr>
                </w:rPrChange>
              </w:rPr>
              <w:pPrChange w:id="807" w:author="duncan bees" w:date="2020-07-21T14:57:00Z">
                <w:pPr>
                  <w:spacing w:after="0" w:line="240" w:lineRule="auto"/>
                </w:pPr>
              </w:pPrChange>
            </w:pPr>
            <w:ins w:id="808" w:author="duncan bees" w:date="2020-07-20T08:36:00Z">
              <w:r w:rsidRPr="00774CD9">
                <w:rPr>
                  <w:b/>
                  <w:bCs/>
                  <w:rPrChange w:id="809" w:author="duncan bees" w:date="2020-07-21T14:27:00Z">
                    <w:rPr/>
                  </w:rPrChange>
                </w:rPr>
                <w:t>Description</w:t>
              </w:r>
            </w:ins>
          </w:p>
        </w:tc>
      </w:tr>
      <w:tr w:rsidR="006B129A" w14:paraId="37B8CBB5" w14:textId="77777777" w:rsidTr="008F2C81">
        <w:trPr>
          <w:jc w:val="center"/>
          <w:ins w:id="810" w:author="duncan bees" w:date="2020-07-20T08:36:00Z"/>
        </w:trPr>
        <w:tc>
          <w:tcPr>
            <w:tcW w:w="3116" w:type="dxa"/>
            <w:tcBorders>
              <w:top w:val="single" w:sz="4" w:space="0" w:color="000000"/>
              <w:left w:val="single" w:sz="4" w:space="0" w:color="000000"/>
              <w:bottom w:val="single" w:sz="4" w:space="0" w:color="000000"/>
              <w:right w:val="single" w:sz="4" w:space="0" w:color="000000"/>
            </w:tcBorders>
            <w:tcPrChange w:id="811" w:author="duncan bees" w:date="2020-07-21T14:56:00Z">
              <w:tcPr>
                <w:tcW w:w="3116" w:type="dxa"/>
                <w:tcBorders>
                  <w:top w:val="single" w:sz="4" w:space="0" w:color="000000"/>
                  <w:left w:val="single" w:sz="4" w:space="0" w:color="000000"/>
                  <w:bottom w:val="single" w:sz="4" w:space="0" w:color="000000"/>
                  <w:right w:val="single" w:sz="4" w:space="0" w:color="000000"/>
                </w:tcBorders>
              </w:tcPr>
            </w:tcPrChange>
          </w:tcPr>
          <w:p w14:paraId="408D033C" w14:textId="645677CB" w:rsidR="006B129A" w:rsidRDefault="00AE42FE" w:rsidP="008F2C81">
            <w:pPr>
              <w:spacing w:after="0" w:line="240" w:lineRule="auto"/>
              <w:rPr>
                <w:ins w:id="812" w:author="duncan bees" w:date="2020-07-20T08:36:00Z"/>
              </w:rPr>
              <w:pPrChange w:id="813" w:author="duncan bees" w:date="2020-07-21T14:57:00Z">
                <w:pPr>
                  <w:spacing w:after="0" w:line="240" w:lineRule="auto"/>
                </w:pPr>
              </w:pPrChange>
            </w:pPr>
            <w:ins w:id="814" w:author="duncan bees" w:date="2020-07-21T14:26:00Z">
              <w:r>
                <w:t xml:space="preserve">Verification </w:t>
              </w:r>
            </w:ins>
            <w:ins w:id="815" w:author="duncan bees" w:date="2020-07-20T08:36:00Z">
              <w:r w:rsidR="006B129A">
                <w:t>Feature Specification Complete</w:t>
              </w:r>
            </w:ins>
          </w:p>
        </w:tc>
        <w:tc>
          <w:tcPr>
            <w:tcW w:w="3117" w:type="dxa"/>
            <w:tcBorders>
              <w:top w:val="single" w:sz="4" w:space="0" w:color="000000"/>
              <w:left w:val="single" w:sz="4" w:space="0" w:color="000000"/>
              <w:bottom w:val="single" w:sz="4" w:space="0" w:color="000000"/>
              <w:right w:val="single" w:sz="4" w:space="0" w:color="000000"/>
            </w:tcBorders>
            <w:tcPrChange w:id="816" w:author="duncan bees" w:date="2020-07-21T14:56:00Z">
              <w:tcPr>
                <w:tcW w:w="3117" w:type="dxa"/>
                <w:tcBorders>
                  <w:top w:val="single" w:sz="4" w:space="0" w:color="000000"/>
                  <w:left w:val="single" w:sz="4" w:space="0" w:color="000000"/>
                  <w:bottom w:val="single" w:sz="4" w:space="0" w:color="000000"/>
                  <w:right w:val="single" w:sz="4" w:space="0" w:color="000000"/>
                </w:tcBorders>
              </w:tcPr>
            </w:tcPrChange>
          </w:tcPr>
          <w:p w14:paraId="7CC1F3F4" w14:textId="77777777" w:rsidR="006B129A" w:rsidRDefault="006B129A" w:rsidP="008F2C81">
            <w:pPr>
              <w:spacing w:after="0" w:line="240" w:lineRule="auto"/>
              <w:rPr>
                <w:ins w:id="817" w:author="duncan bees" w:date="2020-07-20T08:36:00Z"/>
              </w:rPr>
              <w:pPrChange w:id="818" w:author="duncan bees" w:date="2020-07-21T14:57:00Z">
                <w:pPr>
                  <w:spacing w:after="0" w:line="240" w:lineRule="auto"/>
                </w:pPr>
              </w:pPrChange>
            </w:pPr>
            <w:ins w:id="819" w:author="duncan bees" w:date="2020-07-20T08:36:00Z">
              <w:r>
                <w:t xml:space="preserve">An agreed Feature Specification has been reviewed and agreed by the working group. </w:t>
              </w:r>
            </w:ins>
          </w:p>
        </w:tc>
      </w:tr>
      <w:tr w:rsidR="006B129A" w14:paraId="346DDBDD" w14:textId="77777777" w:rsidTr="008F2C81">
        <w:trPr>
          <w:jc w:val="center"/>
          <w:ins w:id="820" w:author="duncan bees" w:date="2020-07-20T08:36:00Z"/>
        </w:trPr>
        <w:tc>
          <w:tcPr>
            <w:tcW w:w="3116" w:type="dxa"/>
            <w:tcBorders>
              <w:top w:val="single" w:sz="4" w:space="0" w:color="000000"/>
              <w:left w:val="single" w:sz="4" w:space="0" w:color="000000"/>
              <w:bottom w:val="single" w:sz="4" w:space="0" w:color="000000"/>
              <w:right w:val="single" w:sz="4" w:space="0" w:color="000000"/>
            </w:tcBorders>
            <w:tcPrChange w:id="821" w:author="duncan bees" w:date="2020-07-21T14:56:00Z">
              <w:tcPr>
                <w:tcW w:w="3116" w:type="dxa"/>
                <w:tcBorders>
                  <w:top w:val="single" w:sz="4" w:space="0" w:color="000000"/>
                  <w:left w:val="single" w:sz="4" w:space="0" w:color="000000"/>
                  <w:bottom w:val="single" w:sz="4" w:space="0" w:color="000000"/>
                  <w:right w:val="single" w:sz="4" w:space="0" w:color="000000"/>
                </w:tcBorders>
              </w:tcPr>
            </w:tcPrChange>
          </w:tcPr>
          <w:p w14:paraId="476BA02B" w14:textId="6CFD0E09" w:rsidR="006B129A" w:rsidRDefault="00AE42FE" w:rsidP="008F2C81">
            <w:pPr>
              <w:spacing w:after="0" w:line="240" w:lineRule="auto"/>
              <w:rPr>
                <w:ins w:id="822" w:author="duncan bees" w:date="2020-07-20T08:36:00Z"/>
              </w:rPr>
              <w:pPrChange w:id="823" w:author="duncan bees" w:date="2020-07-21T14:57:00Z">
                <w:pPr>
                  <w:spacing w:after="0" w:line="240" w:lineRule="auto"/>
                </w:pPr>
              </w:pPrChange>
            </w:pPr>
            <w:ins w:id="824" w:author="duncan bees" w:date="2020-07-21T14:26:00Z">
              <w:r>
                <w:lastRenderedPageBreak/>
                <w:t xml:space="preserve">Verification </w:t>
              </w:r>
            </w:ins>
            <w:ins w:id="825" w:author="duncan bees" w:date="2020-07-20T08:36:00Z">
              <w:r w:rsidR="006B129A">
                <w:t>Design Specification Complete</w:t>
              </w:r>
            </w:ins>
          </w:p>
        </w:tc>
        <w:tc>
          <w:tcPr>
            <w:tcW w:w="3117" w:type="dxa"/>
            <w:tcBorders>
              <w:top w:val="single" w:sz="4" w:space="0" w:color="000000"/>
              <w:left w:val="single" w:sz="4" w:space="0" w:color="000000"/>
              <w:bottom w:val="single" w:sz="4" w:space="0" w:color="000000"/>
              <w:right w:val="single" w:sz="4" w:space="0" w:color="000000"/>
            </w:tcBorders>
            <w:tcPrChange w:id="826" w:author="duncan bees" w:date="2020-07-21T14:56:00Z">
              <w:tcPr>
                <w:tcW w:w="3117" w:type="dxa"/>
                <w:tcBorders>
                  <w:top w:val="single" w:sz="4" w:space="0" w:color="000000"/>
                  <w:left w:val="single" w:sz="4" w:space="0" w:color="000000"/>
                  <w:bottom w:val="single" w:sz="4" w:space="0" w:color="000000"/>
                  <w:right w:val="single" w:sz="4" w:space="0" w:color="000000"/>
                </w:tcBorders>
              </w:tcPr>
            </w:tcPrChange>
          </w:tcPr>
          <w:p w14:paraId="06EC5B0E" w14:textId="77777777" w:rsidR="006B129A" w:rsidRDefault="006B129A" w:rsidP="008F2C81">
            <w:pPr>
              <w:spacing w:after="0" w:line="240" w:lineRule="auto"/>
              <w:rPr>
                <w:ins w:id="827" w:author="duncan bees" w:date="2020-07-20T08:36:00Z"/>
              </w:rPr>
              <w:pPrChange w:id="828" w:author="duncan bees" w:date="2020-07-21T14:57:00Z">
                <w:pPr>
                  <w:spacing w:after="0" w:line="240" w:lineRule="auto"/>
                </w:pPr>
              </w:pPrChange>
            </w:pPr>
            <w:ins w:id="829" w:author="duncan bees" w:date="2020-07-20T08:36:00Z">
              <w:r>
                <w:t>An agreed Design Specification has been reviewed and agreed by the working group</w:t>
              </w:r>
            </w:ins>
          </w:p>
        </w:tc>
      </w:tr>
      <w:tr w:rsidR="006B129A" w14:paraId="786DD069" w14:textId="77777777" w:rsidTr="008F2C81">
        <w:trPr>
          <w:jc w:val="center"/>
          <w:ins w:id="830" w:author="duncan bees" w:date="2020-07-20T08:36:00Z"/>
        </w:trPr>
        <w:tc>
          <w:tcPr>
            <w:tcW w:w="3116" w:type="dxa"/>
            <w:tcBorders>
              <w:top w:val="single" w:sz="4" w:space="0" w:color="000000"/>
              <w:left w:val="single" w:sz="4" w:space="0" w:color="000000"/>
              <w:bottom w:val="single" w:sz="4" w:space="0" w:color="000000"/>
              <w:right w:val="single" w:sz="4" w:space="0" w:color="000000"/>
            </w:tcBorders>
            <w:tcPrChange w:id="831" w:author="duncan bees" w:date="2020-07-21T14:56:00Z">
              <w:tcPr>
                <w:tcW w:w="3116" w:type="dxa"/>
                <w:tcBorders>
                  <w:top w:val="single" w:sz="4" w:space="0" w:color="000000"/>
                  <w:left w:val="single" w:sz="4" w:space="0" w:color="000000"/>
                  <w:bottom w:val="single" w:sz="4" w:space="0" w:color="000000"/>
                  <w:right w:val="single" w:sz="4" w:space="0" w:color="000000"/>
                </w:tcBorders>
              </w:tcPr>
            </w:tcPrChange>
          </w:tcPr>
          <w:p w14:paraId="105271A0" w14:textId="276BED40" w:rsidR="006B129A" w:rsidRDefault="006B129A" w:rsidP="008F2C81">
            <w:pPr>
              <w:spacing w:after="0" w:line="240" w:lineRule="auto"/>
              <w:rPr>
                <w:ins w:id="832" w:author="duncan bees" w:date="2020-07-20T08:38:00Z"/>
              </w:rPr>
              <w:pPrChange w:id="833" w:author="duncan bees" w:date="2020-07-21T14:57:00Z">
                <w:pPr>
                  <w:spacing w:after="0" w:line="240" w:lineRule="auto"/>
                </w:pPr>
              </w:pPrChange>
            </w:pPr>
            <w:ins w:id="834" w:author="duncan bees" w:date="2020-07-20T08:36:00Z">
              <w:r>
                <w:t xml:space="preserve">Verification </w:t>
              </w:r>
            </w:ins>
            <w:ins w:id="835" w:author="duncan bees" w:date="2020-07-21T14:27:00Z">
              <w:r w:rsidR="00774CD9">
                <w:t>Design</w:t>
              </w:r>
            </w:ins>
            <w:ins w:id="836" w:author="duncan bees" w:date="2020-07-20T08:36:00Z">
              <w:r>
                <w:t xml:space="preserve"> Complete</w:t>
              </w:r>
            </w:ins>
          </w:p>
          <w:p w14:paraId="0A29C553" w14:textId="45DDC0D2" w:rsidR="006B129A" w:rsidRDefault="006B129A" w:rsidP="008F2C81">
            <w:pPr>
              <w:spacing w:after="0" w:line="240" w:lineRule="auto"/>
              <w:rPr>
                <w:ins w:id="837" w:author="duncan bees" w:date="2020-07-20T08:36:00Z"/>
              </w:rPr>
              <w:pPrChange w:id="838" w:author="duncan bees" w:date="2020-07-21T14:57:00Z">
                <w:pPr>
                  <w:spacing w:after="0" w:line="240" w:lineRule="auto"/>
                </w:pPr>
              </w:pPrChange>
            </w:pPr>
          </w:p>
        </w:tc>
        <w:tc>
          <w:tcPr>
            <w:tcW w:w="3117" w:type="dxa"/>
            <w:tcBorders>
              <w:top w:val="single" w:sz="4" w:space="0" w:color="000000"/>
              <w:left w:val="single" w:sz="4" w:space="0" w:color="000000"/>
              <w:bottom w:val="single" w:sz="4" w:space="0" w:color="000000"/>
              <w:right w:val="single" w:sz="4" w:space="0" w:color="000000"/>
            </w:tcBorders>
            <w:tcPrChange w:id="839" w:author="duncan bees" w:date="2020-07-21T14:56:00Z">
              <w:tcPr>
                <w:tcW w:w="3117" w:type="dxa"/>
                <w:tcBorders>
                  <w:top w:val="single" w:sz="4" w:space="0" w:color="000000"/>
                  <w:left w:val="single" w:sz="4" w:space="0" w:color="000000"/>
                  <w:bottom w:val="single" w:sz="4" w:space="0" w:color="000000"/>
                  <w:right w:val="single" w:sz="4" w:space="0" w:color="000000"/>
                </w:tcBorders>
              </w:tcPr>
            </w:tcPrChange>
          </w:tcPr>
          <w:p w14:paraId="7F83A56A" w14:textId="29EEA097" w:rsidR="006B129A" w:rsidRDefault="006B129A" w:rsidP="008F2C81">
            <w:pPr>
              <w:keepNext/>
              <w:spacing w:after="0" w:line="240" w:lineRule="auto"/>
              <w:rPr>
                <w:ins w:id="840" w:author="duncan bees" w:date="2020-07-20T08:36:00Z"/>
              </w:rPr>
              <w:pPrChange w:id="841" w:author="duncan bees" w:date="2020-07-21T14:57:00Z">
                <w:pPr>
                  <w:spacing w:after="0" w:line="240" w:lineRule="auto"/>
                </w:pPr>
              </w:pPrChange>
            </w:pPr>
            <w:ins w:id="842" w:author="duncan bees" w:date="2020-07-20T08:36:00Z">
              <w:r>
                <w:t xml:space="preserve">The </w:t>
              </w:r>
            </w:ins>
            <w:ins w:id="843" w:author="duncan bees" w:date="2020-07-21T14:27:00Z">
              <w:r w:rsidR="00774CD9">
                <w:t>Verification tool or capability is completed</w:t>
              </w:r>
            </w:ins>
          </w:p>
        </w:tc>
      </w:tr>
    </w:tbl>
    <w:p w14:paraId="413268CF" w14:textId="6EA785B1" w:rsidR="006B129A" w:rsidRDefault="00AE42FE" w:rsidP="008F2C81">
      <w:pPr>
        <w:pStyle w:val="Caption"/>
        <w:rPr>
          <w:ins w:id="844" w:author="duncan bees" w:date="2020-07-20T08:36:00Z"/>
        </w:rPr>
        <w:pPrChange w:id="845" w:author="duncan bees" w:date="2020-07-21T14:57:00Z">
          <w:pPr>
            <w:pStyle w:val="Heading4"/>
            <w:numPr>
              <w:ilvl w:val="0"/>
              <w:numId w:val="0"/>
            </w:numPr>
            <w:ind w:left="0" w:firstLine="0"/>
          </w:pPr>
        </w:pPrChange>
      </w:pPr>
      <w:bookmarkStart w:id="846" w:name="_Ref46236688"/>
      <w:bookmarkStart w:id="847" w:name="_Ref46236695"/>
      <w:ins w:id="848" w:author="duncan bees" w:date="2020-07-21T14:26:00Z">
        <w:r>
          <w:t xml:space="preserve">Table </w:t>
        </w:r>
        <w:r>
          <w:fldChar w:fldCharType="begin"/>
        </w:r>
        <w:r>
          <w:instrText xml:space="preserve"> SEQ Table \* ARABIC </w:instrText>
        </w:r>
      </w:ins>
      <w:r>
        <w:fldChar w:fldCharType="separate"/>
      </w:r>
      <w:ins w:id="849" w:author="duncan bees" w:date="2020-07-21T14:58:00Z">
        <w:r w:rsidR="008F2C81">
          <w:rPr>
            <w:noProof/>
          </w:rPr>
          <w:t>5</w:t>
        </w:r>
      </w:ins>
      <w:ins w:id="850" w:author="duncan bees" w:date="2020-07-21T14:26:00Z">
        <w:r>
          <w:fldChar w:fldCharType="end"/>
        </w:r>
        <w:bookmarkEnd w:id="847"/>
        <w:r>
          <w:t xml:space="preserve"> Verification IP project - typical milestones</w:t>
        </w:r>
      </w:ins>
      <w:bookmarkEnd w:id="846"/>
    </w:p>
    <w:p w14:paraId="03F63171" w14:textId="77777777" w:rsidR="006B129A" w:rsidRDefault="006B129A" w:rsidP="006B129A">
      <w:pPr>
        <w:pStyle w:val="Heading4"/>
        <w:numPr>
          <w:ilvl w:val="0"/>
          <w:numId w:val="0"/>
        </w:numPr>
        <w:rPr>
          <w:ins w:id="851" w:author="duncan bees" w:date="2020-07-20T08:38:00Z"/>
        </w:rPr>
      </w:pPr>
    </w:p>
    <w:p w14:paraId="43CD2AB5" w14:textId="312EE7BC" w:rsidR="00AC4529" w:rsidRPr="00774CD9" w:rsidRDefault="00445F15" w:rsidP="00774CD9">
      <w:pPr>
        <w:pStyle w:val="Heading4"/>
        <w:rPr>
          <w:rStyle w:val="Heading4Char"/>
          <w:b/>
          <w:bCs/>
          <w:i/>
          <w:iCs/>
          <w:rPrChange w:id="852" w:author="duncan bees" w:date="2020-07-21T14:29:00Z">
            <w:rPr/>
          </w:rPrChange>
        </w:rPr>
        <w:pPrChange w:id="853" w:author="duncan bees" w:date="2020-07-21T14:29:00Z">
          <w:pPr>
            <w:pStyle w:val="Heading4"/>
            <w:numPr>
              <w:numId w:val="3"/>
            </w:numPr>
            <w:ind w:left="864" w:hanging="864"/>
          </w:pPr>
        </w:pPrChange>
      </w:pPr>
      <w:r w:rsidRPr="00774CD9">
        <w:rPr>
          <w:rStyle w:val="Heading4Char"/>
          <w:b/>
          <w:bCs/>
          <w:i/>
          <w:iCs/>
          <w:rPrChange w:id="854" w:author="duncan bees" w:date="2020-07-21T14:29:00Z">
            <w:rPr/>
          </w:rPrChange>
        </w:rPr>
        <w:t>Software Project</w:t>
      </w:r>
      <w:ins w:id="855" w:author="duncan bees" w:date="2020-07-21T14:40:00Z">
        <w:r w:rsidR="00E41AB3">
          <w:rPr>
            <w:rStyle w:val="Heading4Char"/>
            <w:b/>
            <w:bCs/>
            <w:i/>
            <w:iCs/>
          </w:rPr>
          <w:t xml:space="preserve"> (SW</w:t>
        </w:r>
      </w:ins>
      <w:ins w:id="856" w:author="duncan bees" w:date="2020-07-21T14:41:00Z">
        <w:r w:rsidR="00E41AB3">
          <w:rPr>
            <w:rStyle w:val="Heading4Char"/>
            <w:b/>
            <w:bCs/>
            <w:i/>
            <w:iCs/>
          </w:rPr>
          <w:t xml:space="preserve"> OTP)</w:t>
        </w:r>
      </w:ins>
    </w:p>
    <w:p w14:paraId="30EC2BA2" w14:textId="77777777" w:rsidR="00AC4529" w:rsidRDefault="00445F15">
      <w:r>
        <w:t>Software projects may be run according to either waterfall or agile design methodology</w:t>
      </w:r>
    </w:p>
    <w:p w14:paraId="6F52C36F" w14:textId="77777777" w:rsidR="00AC4529" w:rsidRDefault="00445F15">
      <w:pPr>
        <w:rPr>
          <w:b/>
          <w:bCs/>
        </w:rPr>
      </w:pPr>
      <w:r>
        <w:rPr>
          <w:b/>
          <w:bCs/>
        </w:rPr>
        <w:t xml:space="preserve">SW Waterfall Approach </w:t>
      </w:r>
    </w:p>
    <w:tbl>
      <w:tblPr>
        <w:tblW w:w="6233" w:type="dxa"/>
        <w:tblInd w:w="108" w:type="dxa"/>
        <w:tblLook w:val="04A0" w:firstRow="1" w:lastRow="0" w:firstColumn="1" w:lastColumn="0" w:noHBand="0" w:noVBand="1"/>
      </w:tblPr>
      <w:tblGrid>
        <w:gridCol w:w="3116"/>
        <w:gridCol w:w="3117"/>
      </w:tblGrid>
      <w:tr w:rsidR="00AC4529" w14:paraId="1857EC33" w14:textId="77777777">
        <w:tc>
          <w:tcPr>
            <w:tcW w:w="3116" w:type="dxa"/>
            <w:tcBorders>
              <w:top w:val="single" w:sz="4" w:space="0" w:color="000000"/>
              <w:left w:val="single" w:sz="4" w:space="0" w:color="000000"/>
              <w:bottom w:val="single" w:sz="4" w:space="0" w:color="000000"/>
              <w:right w:val="single" w:sz="4" w:space="0" w:color="000000"/>
            </w:tcBorders>
          </w:tcPr>
          <w:p w14:paraId="55207481" w14:textId="77777777" w:rsidR="00AC4529" w:rsidRDefault="00445F15">
            <w:pPr>
              <w:spacing w:after="0" w:line="240" w:lineRule="auto"/>
            </w:pPr>
            <w:r>
              <w:t>Engineering Milestone</w:t>
            </w:r>
          </w:p>
        </w:tc>
        <w:tc>
          <w:tcPr>
            <w:tcW w:w="3117" w:type="dxa"/>
            <w:tcBorders>
              <w:top w:val="single" w:sz="4" w:space="0" w:color="000000"/>
              <w:left w:val="single" w:sz="4" w:space="0" w:color="000000"/>
              <w:bottom w:val="single" w:sz="4" w:space="0" w:color="000000"/>
              <w:right w:val="single" w:sz="4" w:space="0" w:color="000000"/>
            </w:tcBorders>
          </w:tcPr>
          <w:p w14:paraId="59226A61" w14:textId="77777777" w:rsidR="00AC4529" w:rsidRDefault="00445F15">
            <w:pPr>
              <w:spacing w:after="0" w:line="240" w:lineRule="auto"/>
            </w:pPr>
            <w:r>
              <w:t>Description</w:t>
            </w:r>
          </w:p>
        </w:tc>
      </w:tr>
      <w:tr w:rsidR="00AC4529" w14:paraId="73AA1841" w14:textId="77777777">
        <w:tc>
          <w:tcPr>
            <w:tcW w:w="3116" w:type="dxa"/>
            <w:tcBorders>
              <w:top w:val="single" w:sz="4" w:space="0" w:color="000000"/>
              <w:left w:val="single" w:sz="4" w:space="0" w:color="000000"/>
              <w:bottom w:val="single" w:sz="4" w:space="0" w:color="000000"/>
              <w:right w:val="single" w:sz="4" w:space="0" w:color="000000"/>
            </w:tcBorders>
          </w:tcPr>
          <w:p w14:paraId="000D15A8" w14:textId="77777777" w:rsidR="00AC4529" w:rsidRDefault="00445F15">
            <w:pPr>
              <w:spacing w:after="0" w:line="240" w:lineRule="auto"/>
            </w:pPr>
            <w:r>
              <w:t>Feature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11047931" w14:textId="77777777" w:rsidR="00AC4529" w:rsidRDefault="00445F15">
            <w:pPr>
              <w:spacing w:after="0" w:line="240" w:lineRule="auto"/>
            </w:pPr>
            <w:r>
              <w:t xml:space="preserve">An agreed Feature Specification has been reviewed and agreed by the working group. </w:t>
            </w:r>
          </w:p>
        </w:tc>
      </w:tr>
      <w:tr w:rsidR="00AC4529" w14:paraId="1843005A" w14:textId="77777777">
        <w:tc>
          <w:tcPr>
            <w:tcW w:w="3116" w:type="dxa"/>
            <w:tcBorders>
              <w:top w:val="single" w:sz="4" w:space="0" w:color="000000"/>
              <w:left w:val="single" w:sz="4" w:space="0" w:color="000000"/>
              <w:bottom w:val="single" w:sz="4" w:space="0" w:color="000000"/>
              <w:right w:val="single" w:sz="4" w:space="0" w:color="000000"/>
            </w:tcBorders>
          </w:tcPr>
          <w:p w14:paraId="5F7159BC" w14:textId="77777777" w:rsidR="00AC4529" w:rsidRDefault="00445F15">
            <w:pPr>
              <w:spacing w:after="0" w:line="240" w:lineRule="auto"/>
            </w:pPr>
            <w:r>
              <w:t>Design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1A8C6D1F" w14:textId="77777777" w:rsidR="00AC4529" w:rsidRDefault="00445F15">
            <w:pPr>
              <w:spacing w:after="0" w:line="240" w:lineRule="auto"/>
            </w:pPr>
            <w:r>
              <w:t>An agreed Design Specification has been reviewed and agreed by the working group</w:t>
            </w:r>
          </w:p>
        </w:tc>
      </w:tr>
      <w:tr w:rsidR="00AC4529" w14:paraId="3A3FB3D5" w14:textId="77777777">
        <w:tc>
          <w:tcPr>
            <w:tcW w:w="3116" w:type="dxa"/>
            <w:tcBorders>
              <w:top w:val="single" w:sz="4" w:space="0" w:color="000000"/>
              <w:left w:val="single" w:sz="4" w:space="0" w:color="000000"/>
              <w:bottom w:val="single" w:sz="4" w:space="0" w:color="000000"/>
              <w:right w:val="single" w:sz="4" w:space="0" w:color="000000"/>
            </w:tcBorders>
          </w:tcPr>
          <w:p w14:paraId="5D71381D" w14:textId="77777777" w:rsidR="00AC4529" w:rsidRDefault="00445F15">
            <w:pPr>
              <w:spacing w:after="0" w:line="240" w:lineRule="auto"/>
            </w:pPr>
            <w:r>
              <w:t>Initial Coding Complete</w:t>
            </w:r>
          </w:p>
        </w:tc>
        <w:tc>
          <w:tcPr>
            <w:tcW w:w="3117" w:type="dxa"/>
            <w:tcBorders>
              <w:top w:val="single" w:sz="4" w:space="0" w:color="000000"/>
              <w:left w:val="single" w:sz="4" w:space="0" w:color="000000"/>
              <w:bottom w:val="single" w:sz="4" w:space="0" w:color="000000"/>
              <w:right w:val="single" w:sz="4" w:space="0" w:color="000000"/>
            </w:tcBorders>
          </w:tcPr>
          <w:p w14:paraId="5B828BF2" w14:textId="77777777" w:rsidR="00AC4529" w:rsidRDefault="00445F15">
            <w:pPr>
              <w:spacing w:after="0" w:line="240" w:lineRule="auto"/>
            </w:pPr>
            <w:r>
              <w:t xml:space="preserve">Initial Coding is complete </w:t>
            </w:r>
          </w:p>
        </w:tc>
      </w:tr>
      <w:tr w:rsidR="00AC4529" w14:paraId="62C591D2" w14:textId="77777777">
        <w:tc>
          <w:tcPr>
            <w:tcW w:w="3116" w:type="dxa"/>
            <w:tcBorders>
              <w:top w:val="single" w:sz="4" w:space="0" w:color="000000"/>
              <w:left w:val="single" w:sz="4" w:space="0" w:color="000000"/>
              <w:bottom w:val="single" w:sz="4" w:space="0" w:color="000000"/>
              <w:right w:val="single" w:sz="4" w:space="0" w:color="000000"/>
            </w:tcBorders>
          </w:tcPr>
          <w:p w14:paraId="38E2C1F4" w14:textId="77777777" w:rsidR="00AC4529" w:rsidRDefault="00445F15">
            <w:pPr>
              <w:spacing w:after="0" w:line="240" w:lineRule="auto"/>
            </w:pPr>
            <w:r>
              <w:t>Testing Complete</w:t>
            </w:r>
          </w:p>
        </w:tc>
        <w:tc>
          <w:tcPr>
            <w:tcW w:w="3117" w:type="dxa"/>
            <w:tcBorders>
              <w:top w:val="single" w:sz="4" w:space="0" w:color="000000"/>
              <w:left w:val="single" w:sz="4" w:space="0" w:color="000000"/>
              <w:bottom w:val="single" w:sz="4" w:space="0" w:color="000000"/>
              <w:right w:val="single" w:sz="4" w:space="0" w:color="000000"/>
            </w:tcBorders>
          </w:tcPr>
          <w:p w14:paraId="6E3783BB" w14:textId="77777777" w:rsidR="00AC4529" w:rsidRDefault="00445F15">
            <w:pPr>
              <w:spacing w:after="0" w:line="240" w:lineRule="auto"/>
            </w:pPr>
            <w:r>
              <w:t>Final testing is complete</w:t>
            </w:r>
          </w:p>
        </w:tc>
      </w:tr>
      <w:tr w:rsidR="00AC4529" w14:paraId="5CA256AA" w14:textId="77777777">
        <w:tc>
          <w:tcPr>
            <w:tcW w:w="3116" w:type="dxa"/>
            <w:tcBorders>
              <w:top w:val="single" w:sz="4" w:space="0" w:color="000000"/>
              <w:left w:val="single" w:sz="4" w:space="0" w:color="000000"/>
              <w:bottom w:val="single" w:sz="4" w:space="0" w:color="000000"/>
              <w:right w:val="single" w:sz="4" w:space="0" w:color="000000"/>
            </w:tcBorders>
          </w:tcPr>
          <w:p w14:paraId="50780CEA" w14:textId="3C070BEE" w:rsidR="00AC4529" w:rsidRDefault="00445F15">
            <w:pPr>
              <w:spacing w:after="0" w:line="240" w:lineRule="auto"/>
            </w:pPr>
            <w:del w:id="857" w:author="duncan bees" w:date="2020-07-21T14:47:00Z">
              <w:r w:rsidDel="00E41AB3">
                <w:delText>Object Code complete</w:delText>
              </w:r>
            </w:del>
            <w:ins w:id="858" w:author="duncan bees" w:date="2020-07-21T14:47:00Z">
              <w:r w:rsidR="00E41AB3">
                <w:t>Distribut</w:t>
              </w:r>
            </w:ins>
            <w:ins w:id="859" w:author="duncan bees" w:date="2020-07-21T14:48:00Z">
              <w:r w:rsidR="00E41AB3">
                <w:t>ion Complete</w:t>
              </w:r>
            </w:ins>
          </w:p>
        </w:tc>
        <w:tc>
          <w:tcPr>
            <w:tcW w:w="3117" w:type="dxa"/>
            <w:tcBorders>
              <w:top w:val="single" w:sz="4" w:space="0" w:color="000000"/>
              <w:left w:val="single" w:sz="4" w:space="0" w:color="000000"/>
              <w:bottom w:val="single" w:sz="4" w:space="0" w:color="000000"/>
              <w:right w:val="single" w:sz="4" w:space="0" w:color="000000"/>
            </w:tcBorders>
          </w:tcPr>
          <w:p w14:paraId="28944EDE" w14:textId="7977FEBE" w:rsidR="00AC4529" w:rsidRDefault="00E41AB3" w:rsidP="008F2C81">
            <w:pPr>
              <w:keepNext/>
              <w:spacing w:after="0" w:line="240" w:lineRule="auto"/>
              <w:pPrChange w:id="860" w:author="duncan bees" w:date="2020-07-21T14:58:00Z">
                <w:pPr>
                  <w:spacing w:after="0" w:line="240" w:lineRule="auto"/>
                </w:pPr>
              </w:pPrChange>
            </w:pPr>
            <w:ins w:id="861" w:author="duncan bees" w:date="2020-07-21T14:48:00Z">
              <w:r>
                <w:t>Packaging for distribution is complete</w:t>
              </w:r>
            </w:ins>
          </w:p>
        </w:tc>
      </w:tr>
    </w:tbl>
    <w:p w14:paraId="5AE3A48D" w14:textId="0BDA1170" w:rsidR="00AC4529" w:rsidRDefault="008F2C81" w:rsidP="008F2C81">
      <w:pPr>
        <w:pStyle w:val="Caption"/>
        <w:pPrChange w:id="862" w:author="duncan bees" w:date="2020-07-21T14:58:00Z">
          <w:pPr/>
        </w:pPrChange>
      </w:pPr>
      <w:ins w:id="863" w:author="duncan bees" w:date="2020-07-21T14:58:00Z">
        <w:r>
          <w:t xml:space="preserve">Table </w:t>
        </w:r>
        <w:r>
          <w:fldChar w:fldCharType="begin"/>
        </w:r>
        <w:r>
          <w:instrText xml:space="preserve"> SEQ Table \* ARABIC </w:instrText>
        </w:r>
      </w:ins>
      <w:r>
        <w:fldChar w:fldCharType="separate"/>
      </w:r>
      <w:ins w:id="864" w:author="duncan bees" w:date="2020-07-21T14:58:00Z">
        <w:r>
          <w:rPr>
            <w:noProof/>
          </w:rPr>
          <w:t>6</w:t>
        </w:r>
        <w:r>
          <w:fldChar w:fldCharType="end"/>
        </w:r>
        <w:r>
          <w:t xml:space="preserve"> - SW OTP - Waterfall Typical Milestones</w:t>
        </w:r>
      </w:ins>
    </w:p>
    <w:p w14:paraId="6A2CAB88" w14:textId="77777777" w:rsidR="00AC4529" w:rsidRDefault="00445F15">
      <w:pPr>
        <w:rPr>
          <w:b/>
          <w:bCs/>
        </w:rPr>
      </w:pPr>
      <w:r>
        <w:rPr>
          <w:b/>
          <w:bCs/>
        </w:rPr>
        <w:t>SW Agile Approach</w:t>
      </w:r>
    </w:p>
    <w:p w14:paraId="71C39A7A" w14:textId="77777777" w:rsidR="00E41AB3" w:rsidRDefault="00E41AB3" w:rsidP="00E41AB3">
      <w:pPr>
        <w:rPr>
          <w:ins w:id="865" w:author="duncan bees" w:date="2020-07-21T14:49:00Z"/>
        </w:rPr>
      </w:pPr>
      <w:ins w:id="866" w:author="duncan bees" w:date="2020-07-21T14:49:00Z">
        <w:r>
          <w:t xml:space="preserve">OpenHW </w:t>
        </w:r>
      </w:ins>
      <w:ins w:id="867" w:author="duncan bees" w:date="2020-07-21T14:48:00Z">
        <w:r>
          <w:t xml:space="preserve">Software projects </w:t>
        </w:r>
        <w:r>
          <w:t>which are run in an agile methodology will need a model which allows</w:t>
        </w:r>
      </w:ins>
      <w:ins w:id="868" w:author="duncan bees" w:date="2020-07-21T14:49:00Z">
        <w:r>
          <w:t xml:space="preserve"> initial agreement on a feature specification, then iterative milestones allowing for incremental software releases.</w:t>
        </w:r>
      </w:ins>
    </w:p>
    <w:p w14:paraId="3A2C472C" w14:textId="5F3CD13E" w:rsidR="00E41AB3" w:rsidRDefault="00BE6F8D" w:rsidP="00E41AB3">
      <w:pPr>
        <w:rPr>
          <w:ins w:id="869" w:author="duncan bees" w:date="2020-07-21T14:49:00Z"/>
        </w:rPr>
      </w:pPr>
      <w:ins w:id="870" w:author="duncan bees" w:date="2020-07-21T15:11:00Z">
        <w:r>
          <w:t>Further</w:t>
        </w:r>
      </w:ins>
      <w:ins w:id="871" w:author="duncan bees" w:date="2020-07-21T14:49:00Z">
        <w:r w:rsidR="00E41AB3">
          <w:t xml:space="preserve"> investig</w:t>
        </w:r>
      </w:ins>
      <w:ins w:id="872" w:author="duncan bees" w:date="2020-07-21T14:50:00Z">
        <w:r w:rsidR="00E41AB3">
          <w:t xml:space="preserve">ation is needed to develop the technical milestone tracking strategy for agile projects. </w:t>
        </w:r>
      </w:ins>
    </w:p>
    <w:p w14:paraId="4EBD7957" w14:textId="77777777" w:rsidR="00AC4529" w:rsidRDefault="00AC4529"/>
    <w:p w14:paraId="55E4DEE3" w14:textId="77777777" w:rsidR="00AC4529" w:rsidRPr="00E41AB3" w:rsidRDefault="00445F15">
      <w:pPr>
        <w:pStyle w:val="Heading4"/>
        <w:numPr>
          <w:ilvl w:val="3"/>
          <w:numId w:val="3"/>
        </w:numPr>
        <w:ind w:left="862" w:hanging="862"/>
        <w:rPr>
          <w:i w:val="0"/>
          <w:iCs w:val="0"/>
          <w:rPrChange w:id="873" w:author="duncan bees" w:date="2020-07-21T14:50:00Z">
            <w:rPr/>
          </w:rPrChange>
        </w:rPr>
      </w:pPr>
      <w:r w:rsidRPr="00E41AB3">
        <w:rPr>
          <w:i w:val="0"/>
          <w:iCs w:val="0"/>
          <w:rPrChange w:id="874" w:author="duncan bees" w:date="2020-07-21T14:50:00Z">
            <w:rPr/>
          </w:rPrChange>
        </w:rPr>
        <w:t>FPGA Project</w:t>
      </w:r>
    </w:p>
    <w:p w14:paraId="19E0F244" w14:textId="6A2C57DD" w:rsidR="008F2C81" w:rsidRDefault="00BE6F8D" w:rsidP="008F2C81">
      <w:pPr>
        <w:rPr>
          <w:ins w:id="875" w:author="duncan bees" w:date="2020-07-21T14:58:00Z"/>
        </w:rPr>
        <w:pPrChange w:id="876" w:author="duncan bees" w:date="2020-07-21T14:58:00Z">
          <w:pPr>
            <w:pStyle w:val="ListParagraph"/>
            <w:numPr>
              <w:numId w:val="3"/>
            </w:numPr>
            <w:ind w:left="432" w:hanging="432"/>
          </w:pPr>
        </w:pPrChange>
      </w:pPr>
      <w:ins w:id="877" w:author="duncan bees" w:date="2020-07-21T15:12:00Z">
        <w:r>
          <w:t>Further</w:t>
        </w:r>
      </w:ins>
      <w:ins w:id="878" w:author="duncan bees" w:date="2020-07-21T14:58:00Z">
        <w:r w:rsidR="008F2C81">
          <w:t xml:space="preserve"> investigation is needed to develop the technical milestone tracking strategy for </w:t>
        </w:r>
        <w:r w:rsidR="008F2C81">
          <w:t>FPGA OTP</w:t>
        </w:r>
        <w:r w:rsidR="008F2C81">
          <w:t xml:space="preserve">. </w:t>
        </w:r>
      </w:ins>
    </w:p>
    <w:p w14:paraId="484793F7" w14:textId="62455BD5" w:rsidR="00AC4529" w:rsidDel="008F2C81" w:rsidRDefault="00445F15">
      <w:pPr>
        <w:rPr>
          <w:del w:id="879" w:author="duncan bees" w:date="2020-07-21T14:58:00Z"/>
        </w:rPr>
      </w:pPr>
      <w:del w:id="880" w:author="duncan bees" w:date="2020-07-21T14:58:00Z">
        <w:r w:rsidDel="008F2C81">
          <w:delText>TBD</w:delText>
        </w:r>
      </w:del>
    </w:p>
    <w:p w14:paraId="7D043AFA" w14:textId="77777777" w:rsidR="00AC4529" w:rsidRPr="00E41AB3" w:rsidDel="00E41AB3" w:rsidRDefault="00445F15">
      <w:pPr>
        <w:pStyle w:val="Heading4"/>
        <w:numPr>
          <w:ilvl w:val="3"/>
          <w:numId w:val="3"/>
        </w:numPr>
        <w:ind w:left="862" w:hanging="862"/>
        <w:rPr>
          <w:del w:id="881" w:author="duncan bees" w:date="2020-07-21T14:50:00Z"/>
          <w:i w:val="0"/>
          <w:iCs w:val="0"/>
          <w:rPrChange w:id="882" w:author="duncan bees" w:date="2020-07-21T14:50:00Z">
            <w:rPr>
              <w:del w:id="883" w:author="duncan bees" w:date="2020-07-21T14:50:00Z"/>
            </w:rPr>
          </w:rPrChange>
        </w:rPr>
      </w:pPr>
      <w:r w:rsidRPr="00E41AB3">
        <w:rPr>
          <w:i w:val="0"/>
          <w:iCs w:val="0"/>
          <w:rPrChange w:id="884" w:author="duncan bees" w:date="2020-07-21T14:50:00Z">
            <w:rPr/>
          </w:rPrChange>
        </w:rPr>
        <w:t>Board Level Hardware Project</w:t>
      </w:r>
    </w:p>
    <w:p w14:paraId="26577744" w14:textId="77777777" w:rsidR="00AC4529" w:rsidRDefault="00AC4529" w:rsidP="00E41AB3">
      <w:pPr>
        <w:pStyle w:val="Heading4"/>
        <w:numPr>
          <w:ilvl w:val="3"/>
          <w:numId w:val="3"/>
        </w:numPr>
        <w:ind w:left="862" w:hanging="862"/>
        <w:pPrChange w:id="885" w:author="duncan bees" w:date="2020-07-21T14:50:00Z">
          <w:pPr/>
        </w:pPrChange>
      </w:pPr>
    </w:p>
    <w:p w14:paraId="3BC5C489" w14:textId="6F7713CF" w:rsidR="008F2C81" w:rsidRDefault="00BE6F8D" w:rsidP="008F2C81">
      <w:pPr>
        <w:rPr>
          <w:ins w:id="886" w:author="duncan bees" w:date="2020-07-21T14:58:00Z"/>
        </w:rPr>
        <w:pPrChange w:id="887" w:author="duncan bees" w:date="2020-07-21T14:59:00Z">
          <w:pPr>
            <w:pStyle w:val="ListParagraph"/>
            <w:numPr>
              <w:numId w:val="3"/>
            </w:numPr>
            <w:ind w:left="432" w:hanging="432"/>
          </w:pPr>
        </w:pPrChange>
      </w:pPr>
      <w:ins w:id="888" w:author="duncan bees" w:date="2020-07-21T15:12:00Z">
        <w:r>
          <w:t>Further</w:t>
        </w:r>
      </w:ins>
      <w:ins w:id="889" w:author="duncan bees" w:date="2020-07-21T14:58:00Z">
        <w:r w:rsidR="008F2C81">
          <w:t xml:space="preserve"> investigation is needed to develop the technical milestone tracking strategy for </w:t>
        </w:r>
      </w:ins>
      <w:ins w:id="890" w:author="duncan bees" w:date="2020-07-21T14:59:00Z">
        <w:r w:rsidR="008F2C81">
          <w:t>Board Level Hardware</w:t>
        </w:r>
      </w:ins>
      <w:ins w:id="891" w:author="duncan bees" w:date="2020-07-21T14:58:00Z">
        <w:r w:rsidR="008F2C81">
          <w:t xml:space="preserve"> OTP. </w:t>
        </w:r>
      </w:ins>
    </w:p>
    <w:p w14:paraId="4CC13F9C" w14:textId="3C0C37CF" w:rsidR="00E41AB3" w:rsidRDefault="00445F15">
      <w:del w:id="892" w:author="duncan bees" w:date="2020-07-21T14:58:00Z">
        <w:r w:rsidDel="008F2C81">
          <w:delText>TBD</w:delText>
        </w:r>
      </w:del>
    </w:p>
    <w:p w14:paraId="5308483D" w14:textId="77777777" w:rsidR="00AC4529" w:rsidRDefault="00445F15">
      <w:pPr>
        <w:pStyle w:val="Heading2"/>
        <w:numPr>
          <w:ilvl w:val="1"/>
          <w:numId w:val="3"/>
        </w:numPr>
        <w:ind w:left="578" w:hanging="578"/>
      </w:pPr>
      <w:bookmarkStart w:id="893" w:name="_Toc46236894"/>
      <w:r>
        <w:lastRenderedPageBreak/>
        <w:t>Change Controlled-Artifacts</w:t>
      </w:r>
      <w:bookmarkEnd w:id="893"/>
    </w:p>
    <w:p w14:paraId="7FC82C70" w14:textId="02D8CD35" w:rsidR="00AC4529" w:rsidRDefault="00445F15">
      <w:r>
        <w:t xml:space="preserve">The OTP </w:t>
      </w:r>
      <w:del w:id="894" w:author="duncan bees" w:date="2020-07-21T14:51:00Z">
        <w:r w:rsidDel="008F2C81">
          <w:delText xml:space="preserve">or OSP </w:delText>
        </w:r>
      </w:del>
      <w:r>
        <w:t>Project Plan includes a list of project artifacts and determines which of those artifacts are under change control. For example, an OTP project’s Feature Description would normally be under change control.</w:t>
      </w:r>
    </w:p>
    <w:p w14:paraId="3D5DD48D" w14:textId="77777777" w:rsidR="00AC4529" w:rsidRDefault="00445F15">
      <w:r>
        <w:t xml:space="preserve">The project plan also specifies related milestones to those change controlled artifacts, such as Feature Description Approved. </w:t>
      </w:r>
    </w:p>
    <w:p w14:paraId="53AFF578" w14:textId="77777777" w:rsidR="00AC4529" w:rsidRDefault="00445F15">
      <w:r>
        <w:t>A process for modifying a previously approved, change-controlled artifact is required. From a preliminary point of view this process will include:</w:t>
      </w:r>
    </w:p>
    <w:p w14:paraId="2068EB0A" w14:textId="77777777" w:rsidR="00AC4529" w:rsidRDefault="00445F15">
      <w:pPr>
        <w:pStyle w:val="ListParagraph"/>
        <w:numPr>
          <w:ilvl w:val="0"/>
          <w:numId w:val="10"/>
        </w:numPr>
      </w:pPr>
      <w:r>
        <w:t>The change request can be made by any OpenHW member but would normally be made by an active participant in the OTP</w:t>
      </w:r>
      <w:del w:id="895" w:author="duncan bees" w:date="2020-07-21T14:59:00Z">
        <w:r w:rsidDel="008F2C81">
          <w:delText xml:space="preserve"> or OSP</w:delText>
        </w:r>
      </w:del>
      <w:r>
        <w:t>.</w:t>
      </w:r>
    </w:p>
    <w:p w14:paraId="740DAE6E" w14:textId="77777777" w:rsidR="00AC4529" w:rsidRDefault="00445F15">
      <w:pPr>
        <w:pStyle w:val="ListParagraph"/>
        <w:numPr>
          <w:ilvl w:val="0"/>
          <w:numId w:val="10"/>
        </w:numPr>
      </w:pPr>
      <w:r>
        <w:t>A notification to the relevant TG and to the TWG of the request to modify the change-controlled artifact</w:t>
      </w:r>
    </w:p>
    <w:p w14:paraId="4BE99CF5" w14:textId="77777777" w:rsidR="00AC4529" w:rsidRDefault="00445F15">
      <w:pPr>
        <w:pStyle w:val="ListParagraph"/>
        <w:numPr>
          <w:ilvl w:val="0"/>
          <w:numId w:val="10"/>
        </w:numPr>
      </w:pPr>
      <w:r>
        <w:t>A justification for the requested change</w:t>
      </w:r>
    </w:p>
    <w:p w14:paraId="5C374B87" w14:textId="77777777" w:rsidR="00AC4529" w:rsidRDefault="00445F15">
      <w:pPr>
        <w:pStyle w:val="ListParagraph"/>
        <w:numPr>
          <w:ilvl w:val="0"/>
          <w:numId w:val="10"/>
        </w:numPr>
      </w:pPr>
      <w:r>
        <w:t>An assessment of schedule and resource impact</w:t>
      </w:r>
    </w:p>
    <w:p w14:paraId="505962CB" w14:textId="77777777" w:rsidR="00AC4529" w:rsidRDefault="00445F15">
      <w:pPr>
        <w:pStyle w:val="ListParagraph"/>
        <w:numPr>
          <w:ilvl w:val="0"/>
          <w:numId w:val="10"/>
        </w:numPr>
      </w:pPr>
      <w:r>
        <w:t>A recommendation by the project lead</w:t>
      </w:r>
    </w:p>
    <w:p w14:paraId="102FDD0A" w14:textId="77777777" w:rsidR="00AC4529" w:rsidRDefault="00445F15">
      <w:pPr>
        <w:pStyle w:val="ListParagraph"/>
        <w:numPr>
          <w:ilvl w:val="0"/>
          <w:numId w:val="10"/>
        </w:numPr>
      </w:pPr>
      <w:r>
        <w:t>An approval or denial by the TWG for the change request</w:t>
      </w:r>
    </w:p>
    <w:p w14:paraId="173F9390" w14:textId="77777777" w:rsidR="00AC4529" w:rsidRDefault="00AC4529"/>
    <w:p w14:paraId="7D0CC75C" w14:textId="77777777" w:rsidR="00AC4529" w:rsidRDefault="00445F15">
      <w:pPr>
        <w:pStyle w:val="Heading2"/>
        <w:numPr>
          <w:ilvl w:val="1"/>
          <w:numId w:val="3"/>
        </w:numPr>
        <w:ind w:left="578" w:hanging="578"/>
      </w:pPr>
      <w:bookmarkStart w:id="896" w:name="_Toc46236895"/>
      <w:r>
        <w:t>Open HW Working Groups role within OpenHW Projects</w:t>
      </w:r>
      <w:bookmarkEnd w:id="896"/>
    </w:p>
    <w:p w14:paraId="6E4922A2" w14:textId="77777777" w:rsidR="00AC4529" w:rsidRDefault="00445F15">
      <w:pPr>
        <w:spacing w:after="0"/>
      </w:pPr>
      <w:r>
        <w:t xml:space="preserve">OpenHW has a number of technical working groups and task groups organized by domain.  They are shown at </w:t>
      </w:r>
      <w:hyperlink r:id="rId14">
        <w:r>
          <w:rPr>
            <w:rStyle w:val="Hyperlink"/>
          </w:rPr>
          <w:t>https://www.openhwgroup.org/working-groups/</w:t>
        </w:r>
      </w:hyperlink>
    </w:p>
    <w:p w14:paraId="06C297C4" w14:textId="77777777" w:rsidR="00AC4529" w:rsidRDefault="00445F15">
      <w:pPr>
        <w:pStyle w:val="Heading3"/>
        <w:numPr>
          <w:ilvl w:val="2"/>
          <w:numId w:val="3"/>
        </w:numPr>
      </w:pPr>
      <w:bookmarkStart w:id="897" w:name="_Toc46236896"/>
      <w:r>
        <w:t>Working Groups and Their Roles</w:t>
      </w:r>
      <w:bookmarkEnd w:id="897"/>
    </w:p>
    <w:p w14:paraId="7244F7DE" w14:textId="77777777" w:rsidR="00AC4529" w:rsidRDefault="00445F15">
      <w:pPr>
        <w:spacing w:after="0"/>
      </w:pPr>
      <w:r>
        <w:t>Working groups undertake the technical work of OTPs and OSPs.</w:t>
      </w:r>
    </w:p>
    <w:p w14:paraId="5AE5EC4B" w14:textId="77777777" w:rsidR="00AC4529" w:rsidRDefault="00AC4529">
      <w:pPr>
        <w:spacing w:after="0"/>
      </w:pPr>
    </w:p>
    <w:p w14:paraId="41A6E1C5" w14:textId="77777777" w:rsidR="00AC4529" w:rsidRDefault="00445F15">
      <w:pPr>
        <w:spacing w:after="0"/>
      </w:pPr>
      <w:r>
        <w:t>The Technical Working Group (TWG) plays an overall supervisory role, including approving new project launches and monitoring progress of technical work carried out by Task Groups (TG).</w:t>
      </w:r>
    </w:p>
    <w:p w14:paraId="3A302B51" w14:textId="77777777" w:rsidR="00AC4529" w:rsidRDefault="00AC4529">
      <w:pPr>
        <w:spacing w:after="0"/>
      </w:pPr>
    </w:p>
    <w:p w14:paraId="64FA99B7" w14:textId="77777777" w:rsidR="00AC4529" w:rsidRDefault="00445F15">
      <w:pPr>
        <w:spacing w:after="0"/>
      </w:pPr>
      <w:r>
        <w:t>A particular OTP or OSP may pull in effort from one or more task groups.</w:t>
      </w:r>
    </w:p>
    <w:p w14:paraId="7CE7F2C5" w14:textId="77777777" w:rsidR="00AC4529" w:rsidRDefault="00AC4529">
      <w:pPr>
        <w:spacing w:after="0"/>
      </w:pPr>
    </w:p>
    <w:p w14:paraId="695961FB" w14:textId="77777777" w:rsidR="00AC4529" w:rsidRDefault="00445F15">
      <w:pPr>
        <w:spacing w:after="0"/>
      </w:pPr>
      <w:r>
        <w:t>The roles of the working groups are summarized in the following table:</w:t>
      </w:r>
    </w:p>
    <w:p w14:paraId="2510C21C" w14:textId="77777777" w:rsidR="00AC4529" w:rsidRDefault="00445F15">
      <w:pPr>
        <w:spacing w:after="0"/>
      </w:pPr>
      <w:r>
        <w:t xml:space="preserve"> </w:t>
      </w:r>
    </w:p>
    <w:tbl>
      <w:tblPr>
        <w:tblW w:w="8926" w:type="dxa"/>
        <w:tblInd w:w="108" w:type="dxa"/>
        <w:tblLook w:val="04A0" w:firstRow="1" w:lastRow="0" w:firstColumn="1" w:lastColumn="0" w:noHBand="0" w:noVBand="1"/>
      </w:tblPr>
      <w:tblGrid>
        <w:gridCol w:w="3114"/>
        <w:gridCol w:w="5812"/>
      </w:tblGrid>
      <w:tr w:rsidR="00AC4529" w14:paraId="312255D7" w14:textId="77777777">
        <w:tc>
          <w:tcPr>
            <w:tcW w:w="3114" w:type="dxa"/>
            <w:tcBorders>
              <w:top w:val="single" w:sz="4" w:space="0" w:color="000000"/>
              <w:left w:val="single" w:sz="4" w:space="0" w:color="000000"/>
              <w:bottom w:val="single" w:sz="4" w:space="0" w:color="000000"/>
              <w:right w:val="single" w:sz="4" w:space="0" w:color="000000"/>
            </w:tcBorders>
          </w:tcPr>
          <w:p w14:paraId="0EF3838B" w14:textId="77777777" w:rsidR="00AC4529" w:rsidRDefault="00445F15">
            <w:pPr>
              <w:spacing w:after="0" w:line="240" w:lineRule="auto"/>
              <w:rPr>
                <w:b/>
                <w:bCs/>
              </w:rPr>
            </w:pPr>
            <w:r>
              <w:rPr>
                <w:b/>
                <w:bCs/>
              </w:rPr>
              <w:t>OpenHW Working Group</w:t>
            </w:r>
          </w:p>
        </w:tc>
        <w:tc>
          <w:tcPr>
            <w:tcW w:w="5812" w:type="dxa"/>
            <w:tcBorders>
              <w:top w:val="single" w:sz="4" w:space="0" w:color="000000"/>
              <w:left w:val="single" w:sz="4" w:space="0" w:color="000000"/>
              <w:bottom w:val="single" w:sz="4" w:space="0" w:color="000000"/>
              <w:right w:val="single" w:sz="4" w:space="0" w:color="000000"/>
            </w:tcBorders>
          </w:tcPr>
          <w:p w14:paraId="2F0A1708" w14:textId="77777777" w:rsidR="00AC4529" w:rsidRDefault="00445F15">
            <w:pPr>
              <w:spacing w:after="0" w:line="240" w:lineRule="auto"/>
              <w:rPr>
                <w:b/>
                <w:bCs/>
              </w:rPr>
            </w:pPr>
            <w:r>
              <w:rPr>
                <w:b/>
                <w:bCs/>
              </w:rPr>
              <w:t>Description</w:t>
            </w:r>
          </w:p>
        </w:tc>
      </w:tr>
      <w:tr w:rsidR="00AC4529" w14:paraId="5684793B" w14:textId="77777777">
        <w:tc>
          <w:tcPr>
            <w:tcW w:w="3114" w:type="dxa"/>
            <w:tcBorders>
              <w:top w:val="single" w:sz="4" w:space="0" w:color="000000"/>
              <w:left w:val="single" w:sz="4" w:space="0" w:color="000000"/>
              <w:bottom w:val="single" w:sz="4" w:space="0" w:color="000000"/>
              <w:right w:val="single" w:sz="4" w:space="0" w:color="000000"/>
            </w:tcBorders>
          </w:tcPr>
          <w:p w14:paraId="0D43DAF9" w14:textId="77777777" w:rsidR="00AC4529" w:rsidRDefault="00445F15">
            <w:pPr>
              <w:spacing w:after="0" w:line="240" w:lineRule="auto"/>
            </w:pPr>
            <w:r>
              <w:t>Technical Working Group (TWG)</w:t>
            </w:r>
          </w:p>
        </w:tc>
        <w:tc>
          <w:tcPr>
            <w:tcW w:w="5812" w:type="dxa"/>
            <w:tcBorders>
              <w:top w:val="single" w:sz="4" w:space="0" w:color="000000"/>
              <w:left w:val="single" w:sz="4" w:space="0" w:color="000000"/>
              <w:bottom w:val="single" w:sz="4" w:space="0" w:color="000000"/>
              <w:right w:val="single" w:sz="4" w:space="0" w:color="000000"/>
            </w:tcBorders>
          </w:tcPr>
          <w:p w14:paraId="7F3428F7" w14:textId="77777777" w:rsidR="00AC4529" w:rsidRDefault="00445F15">
            <w:pPr>
              <w:pStyle w:val="ListParagraph"/>
              <w:numPr>
                <w:ilvl w:val="0"/>
                <w:numId w:val="7"/>
              </w:numPr>
              <w:spacing w:after="0" w:line="240" w:lineRule="auto"/>
            </w:pPr>
            <w:r>
              <w:t>Main technical body of the OpenHW Group</w:t>
            </w:r>
          </w:p>
          <w:p w14:paraId="0F1499DF" w14:textId="77777777" w:rsidR="00AC4529" w:rsidRDefault="00445F15">
            <w:pPr>
              <w:pStyle w:val="ListParagraph"/>
              <w:numPr>
                <w:ilvl w:val="0"/>
                <w:numId w:val="7"/>
              </w:numPr>
              <w:spacing w:after="0" w:line="240" w:lineRule="auto"/>
            </w:pPr>
            <w:r>
              <w:t>Considers and may approve new project proposals.</w:t>
            </w:r>
          </w:p>
          <w:p w14:paraId="245FC985" w14:textId="77777777" w:rsidR="00AC4529" w:rsidRDefault="00445F15">
            <w:pPr>
              <w:pStyle w:val="ListParagraph"/>
              <w:numPr>
                <w:ilvl w:val="0"/>
                <w:numId w:val="7"/>
              </w:numPr>
              <w:spacing w:after="0" w:line="240" w:lineRule="auto"/>
            </w:pPr>
            <w:r>
              <w:t>Appoints Project Lead for OTPs and OSPs</w:t>
            </w:r>
          </w:p>
          <w:p w14:paraId="09C2AE10" w14:textId="77777777" w:rsidR="00AC4529" w:rsidRDefault="00445F15">
            <w:pPr>
              <w:pStyle w:val="ListParagraph"/>
              <w:numPr>
                <w:ilvl w:val="0"/>
                <w:numId w:val="7"/>
              </w:numPr>
              <w:spacing w:after="0" w:line="240" w:lineRule="auto"/>
            </w:pPr>
            <w:r>
              <w:t>Reviews project plans for OTPs and OSPs</w:t>
            </w:r>
          </w:p>
          <w:p w14:paraId="0C9C5EE0" w14:textId="77777777" w:rsidR="00AC4529" w:rsidRDefault="00445F15">
            <w:pPr>
              <w:pStyle w:val="ListParagraph"/>
              <w:numPr>
                <w:ilvl w:val="0"/>
                <w:numId w:val="7"/>
              </w:numPr>
              <w:spacing w:after="0" w:line="240" w:lineRule="auto"/>
            </w:pPr>
            <w:r>
              <w:t>Monitors project gates and progress</w:t>
            </w:r>
          </w:p>
          <w:p w14:paraId="65F080A7" w14:textId="77777777" w:rsidR="00AC4529" w:rsidRDefault="00445F15">
            <w:pPr>
              <w:pStyle w:val="ListParagraph"/>
              <w:numPr>
                <w:ilvl w:val="0"/>
                <w:numId w:val="7"/>
              </w:numPr>
              <w:spacing w:after="0" w:line="240" w:lineRule="auto"/>
            </w:pPr>
            <w:r>
              <w:t>Creates or closes Task Groups (TG) as required</w:t>
            </w:r>
          </w:p>
        </w:tc>
      </w:tr>
      <w:tr w:rsidR="00AC4529" w14:paraId="1173C7EA" w14:textId="77777777">
        <w:tc>
          <w:tcPr>
            <w:tcW w:w="3114" w:type="dxa"/>
            <w:tcBorders>
              <w:top w:val="single" w:sz="4" w:space="0" w:color="000000"/>
              <w:left w:val="single" w:sz="4" w:space="0" w:color="000000"/>
              <w:bottom w:val="single" w:sz="4" w:space="0" w:color="000000"/>
              <w:right w:val="single" w:sz="4" w:space="0" w:color="000000"/>
            </w:tcBorders>
          </w:tcPr>
          <w:p w14:paraId="332BC239" w14:textId="77777777" w:rsidR="00AC4529" w:rsidRDefault="00445F15">
            <w:pPr>
              <w:spacing w:after="0" w:line="240" w:lineRule="auto"/>
            </w:pPr>
            <w:r>
              <w:t>Cores Task Group</w:t>
            </w:r>
          </w:p>
        </w:tc>
        <w:tc>
          <w:tcPr>
            <w:tcW w:w="5812" w:type="dxa"/>
            <w:tcBorders>
              <w:top w:val="single" w:sz="4" w:space="0" w:color="000000"/>
              <w:left w:val="single" w:sz="4" w:space="0" w:color="000000"/>
              <w:bottom w:val="single" w:sz="4" w:space="0" w:color="000000"/>
              <w:right w:val="single" w:sz="4" w:space="0" w:color="000000"/>
            </w:tcBorders>
          </w:tcPr>
          <w:p w14:paraId="30C6CCDD" w14:textId="77777777" w:rsidR="00AC4529" w:rsidRDefault="00445F15">
            <w:pPr>
              <w:pStyle w:val="ListParagraph"/>
              <w:numPr>
                <w:ilvl w:val="0"/>
                <w:numId w:val="8"/>
              </w:numPr>
              <w:spacing w:after="0" w:line="240" w:lineRule="auto"/>
            </w:pPr>
            <w:r>
              <w:t>Coordinates engineering design and RTL coding effort for OTPs requiring cores related design</w:t>
            </w:r>
          </w:p>
          <w:p w14:paraId="55AE110D" w14:textId="77777777" w:rsidR="00AC4529" w:rsidRDefault="00445F15">
            <w:pPr>
              <w:pStyle w:val="ListParagraph"/>
              <w:numPr>
                <w:ilvl w:val="0"/>
                <w:numId w:val="8"/>
              </w:numPr>
              <w:spacing w:after="0" w:line="240" w:lineRule="auto"/>
            </w:pPr>
            <w:r>
              <w:lastRenderedPageBreak/>
              <w:t>Monitors technical milestones of cores design aspects of OTPs, coordinates with other groups, and reports same into the TWG</w:t>
            </w:r>
          </w:p>
          <w:p w14:paraId="11D1069A" w14:textId="77777777" w:rsidR="00AC4529" w:rsidRDefault="00445F15">
            <w:pPr>
              <w:pStyle w:val="ListParagraph"/>
              <w:numPr>
                <w:ilvl w:val="0"/>
                <w:numId w:val="8"/>
              </w:numPr>
              <w:spacing w:after="0" w:line="240" w:lineRule="auto"/>
            </w:pPr>
            <w:r>
              <w:t>Investigates and decides on engineering tools and methodology related to cores design</w:t>
            </w:r>
          </w:p>
          <w:p w14:paraId="1AF7047C" w14:textId="77777777" w:rsidR="00AC4529" w:rsidRDefault="00445F15">
            <w:pPr>
              <w:pStyle w:val="ListParagraph"/>
              <w:numPr>
                <w:ilvl w:val="0"/>
                <w:numId w:val="8"/>
              </w:numPr>
              <w:spacing w:after="0" w:line="240" w:lineRule="auto"/>
            </w:pPr>
            <w:r>
              <w:t>Participates in OSPs as required from the cores point of view</w:t>
            </w:r>
          </w:p>
        </w:tc>
      </w:tr>
      <w:tr w:rsidR="00AC4529" w14:paraId="373D68CF" w14:textId="77777777">
        <w:tc>
          <w:tcPr>
            <w:tcW w:w="3114" w:type="dxa"/>
            <w:tcBorders>
              <w:top w:val="single" w:sz="4" w:space="0" w:color="000000"/>
              <w:left w:val="single" w:sz="4" w:space="0" w:color="000000"/>
              <w:bottom w:val="single" w:sz="4" w:space="0" w:color="000000"/>
              <w:right w:val="single" w:sz="4" w:space="0" w:color="000000"/>
            </w:tcBorders>
          </w:tcPr>
          <w:p w14:paraId="21C91EB2" w14:textId="77777777" w:rsidR="00AC4529" w:rsidRDefault="00445F15">
            <w:pPr>
              <w:spacing w:after="0" w:line="240" w:lineRule="auto"/>
            </w:pPr>
            <w:r>
              <w:lastRenderedPageBreak/>
              <w:t>Verification Task Group</w:t>
            </w:r>
          </w:p>
        </w:tc>
        <w:tc>
          <w:tcPr>
            <w:tcW w:w="5812" w:type="dxa"/>
            <w:tcBorders>
              <w:top w:val="single" w:sz="4" w:space="0" w:color="000000"/>
              <w:left w:val="single" w:sz="4" w:space="0" w:color="000000"/>
              <w:bottom w:val="single" w:sz="4" w:space="0" w:color="000000"/>
              <w:right w:val="single" w:sz="4" w:space="0" w:color="000000"/>
            </w:tcBorders>
          </w:tcPr>
          <w:p w14:paraId="3BAB5F77" w14:textId="77777777" w:rsidR="00AC4529" w:rsidRDefault="00445F15">
            <w:pPr>
              <w:pStyle w:val="ListParagraph"/>
              <w:numPr>
                <w:ilvl w:val="0"/>
                <w:numId w:val="8"/>
              </w:numPr>
              <w:spacing w:after="0" w:line="240" w:lineRule="auto"/>
            </w:pPr>
            <w:r>
              <w:t>Coordinates engineering verification efforts for OTPs requiring verification</w:t>
            </w:r>
          </w:p>
          <w:p w14:paraId="387A390A" w14:textId="77777777" w:rsidR="00AC4529" w:rsidRDefault="00445F15">
            <w:pPr>
              <w:pStyle w:val="ListParagraph"/>
              <w:numPr>
                <w:ilvl w:val="0"/>
                <w:numId w:val="8"/>
              </w:numPr>
              <w:spacing w:after="0" w:line="240" w:lineRule="auto"/>
            </w:pPr>
            <w:r>
              <w:t>Monitors technical milestones of verification aspects of OTPs, coordinates with other groups, and reports same into the TWG</w:t>
            </w:r>
          </w:p>
          <w:p w14:paraId="43EB022F" w14:textId="77777777" w:rsidR="00AC4529" w:rsidRDefault="00445F15">
            <w:pPr>
              <w:pStyle w:val="ListParagraph"/>
              <w:numPr>
                <w:ilvl w:val="0"/>
                <w:numId w:val="8"/>
              </w:numPr>
              <w:spacing w:after="0" w:line="240" w:lineRule="auto"/>
            </w:pPr>
            <w:r>
              <w:t>Investigates and decides on engineering tools and methodology related to verification</w:t>
            </w:r>
          </w:p>
          <w:p w14:paraId="29BF9ED7" w14:textId="77777777" w:rsidR="00AC4529" w:rsidRDefault="00445F15">
            <w:pPr>
              <w:pStyle w:val="ListParagraph"/>
              <w:numPr>
                <w:ilvl w:val="0"/>
                <w:numId w:val="8"/>
              </w:numPr>
              <w:spacing w:after="0" w:line="240" w:lineRule="auto"/>
            </w:pPr>
            <w:r>
              <w:t>Participates in OSPs as required from the verification point of view</w:t>
            </w:r>
          </w:p>
        </w:tc>
      </w:tr>
      <w:tr w:rsidR="00AC4529" w14:paraId="0CA2BFAE" w14:textId="77777777">
        <w:tc>
          <w:tcPr>
            <w:tcW w:w="3114" w:type="dxa"/>
            <w:tcBorders>
              <w:top w:val="single" w:sz="4" w:space="0" w:color="000000"/>
              <w:left w:val="single" w:sz="4" w:space="0" w:color="000000"/>
              <w:bottom w:val="single" w:sz="4" w:space="0" w:color="000000"/>
              <w:right w:val="single" w:sz="4" w:space="0" w:color="000000"/>
            </w:tcBorders>
          </w:tcPr>
          <w:p w14:paraId="49EAAAB6" w14:textId="77777777" w:rsidR="00AC4529" w:rsidRDefault="00445F15">
            <w:pPr>
              <w:spacing w:after="0" w:line="240" w:lineRule="auto"/>
            </w:pPr>
            <w:r>
              <w:t>SW Task Group</w:t>
            </w:r>
          </w:p>
        </w:tc>
        <w:tc>
          <w:tcPr>
            <w:tcW w:w="5812" w:type="dxa"/>
            <w:tcBorders>
              <w:top w:val="single" w:sz="4" w:space="0" w:color="000000"/>
              <w:left w:val="single" w:sz="4" w:space="0" w:color="000000"/>
              <w:bottom w:val="single" w:sz="4" w:space="0" w:color="000000"/>
              <w:right w:val="single" w:sz="4" w:space="0" w:color="000000"/>
            </w:tcBorders>
          </w:tcPr>
          <w:p w14:paraId="4AA3D5F8" w14:textId="77777777" w:rsidR="00AC4529" w:rsidRDefault="00445F15">
            <w:pPr>
              <w:pStyle w:val="ListParagraph"/>
              <w:numPr>
                <w:ilvl w:val="0"/>
                <w:numId w:val="8"/>
              </w:numPr>
              <w:spacing w:after="0" w:line="240" w:lineRule="auto"/>
            </w:pPr>
            <w:r>
              <w:t>Coordinates software engineering efforts for OTPs requiring software effort</w:t>
            </w:r>
          </w:p>
          <w:p w14:paraId="0A545A5F" w14:textId="77777777" w:rsidR="00AC4529" w:rsidRDefault="00445F15">
            <w:pPr>
              <w:pStyle w:val="ListParagraph"/>
              <w:numPr>
                <w:ilvl w:val="0"/>
                <w:numId w:val="8"/>
              </w:numPr>
              <w:spacing w:after="0" w:line="240" w:lineRule="auto"/>
            </w:pPr>
            <w:r>
              <w:t>Monitors technical milestones of software aspects of OTPs, coordinates with other groups, and reports same into the TWG</w:t>
            </w:r>
          </w:p>
          <w:p w14:paraId="611BA8BB" w14:textId="77777777" w:rsidR="00AC4529" w:rsidRDefault="00445F15">
            <w:pPr>
              <w:pStyle w:val="ListParagraph"/>
              <w:numPr>
                <w:ilvl w:val="0"/>
                <w:numId w:val="8"/>
              </w:numPr>
              <w:spacing w:after="0" w:line="240" w:lineRule="auto"/>
            </w:pPr>
            <w:r>
              <w:t>Investigates and decides on software engineering tools and methodology</w:t>
            </w:r>
          </w:p>
          <w:p w14:paraId="7D24ECF0" w14:textId="77777777" w:rsidR="00AC4529" w:rsidRDefault="00445F15">
            <w:pPr>
              <w:pStyle w:val="ListParagraph"/>
              <w:numPr>
                <w:ilvl w:val="0"/>
                <w:numId w:val="8"/>
              </w:numPr>
              <w:spacing w:after="0" w:line="240" w:lineRule="auto"/>
            </w:pPr>
            <w:r>
              <w:t>Drives industry outreach on software tools and issues, in conjunction with TWG and staff</w:t>
            </w:r>
          </w:p>
        </w:tc>
      </w:tr>
      <w:tr w:rsidR="00AC4529" w14:paraId="45D52C9C" w14:textId="77777777">
        <w:tc>
          <w:tcPr>
            <w:tcW w:w="3114" w:type="dxa"/>
            <w:tcBorders>
              <w:top w:val="single" w:sz="4" w:space="0" w:color="000000"/>
              <w:left w:val="single" w:sz="4" w:space="0" w:color="000000"/>
              <w:bottom w:val="single" w:sz="4" w:space="0" w:color="000000"/>
              <w:right w:val="single" w:sz="4" w:space="0" w:color="000000"/>
            </w:tcBorders>
          </w:tcPr>
          <w:p w14:paraId="5AA03FDD" w14:textId="77777777" w:rsidR="00AC4529" w:rsidRDefault="00445F15">
            <w:pPr>
              <w:spacing w:after="0" w:line="240" w:lineRule="auto"/>
            </w:pPr>
            <w:r>
              <w:t>HW Task Group</w:t>
            </w:r>
          </w:p>
        </w:tc>
        <w:tc>
          <w:tcPr>
            <w:tcW w:w="5812" w:type="dxa"/>
            <w:tcBorders>
              <w:top w:val="single" w:sz="4" w:space="0" w:color="000000"/>
              <w:left w:val="single" w:sz="4" w:space="0" w:color="000000"/>
              <w:bottom w:val="single" w:sz="4" w:space="0" w:color="000000"/>
              <w:right w:val="single" w:sz="4" w:space="0" w:color="000000"/>
            </w:tcBorders>
          </w:tcPr>
          <w:p w14:paraId="50BEF054" w14:textId="77777777" w:rsidR="00AC4529" w:rsidRDefault="00445F15">
            <w:pPr>
              <w:pStyle w:val="ListParagraph"/>
              <w:numPr>
                <w:ilvl w:val="0"/>
                <w:numId w:val="8"/>
              </w:numPr>
              <w:spacing w:after="0" w:line="240" w:lineRule="auto"/>
            </w:pPr>
            <w:r>
              <w:t>Coordinates software engineering efforts for OTPs requiring FPGA and/or board level design</w:t>
            </w:r>
          </w:p>
          <w:p w14:paraId="4816A7B3" w14:textId="77777777" w:rsidR="00AC4529" w:rsidRDefault="00445F15">
            <w:pPr>
              <w:pStyle w:val="ListParagraph"/>
              <w:numPr>
                <w:ilvl w:val="0"/>
                <w:numId w:val="8"/>
              </w:numPr>
              <w:spacing w:after="0" w:line="240" w:lineRule="auto"/>
            </w:pPr>
            <w:r>
              <w:t>Monitors technical milestones of hardware aspects of OTPs, coordinates with other groups, and reports same into the TWG</w:t>
            </w:r>
          </w:p>
          <w:p w14:paraId="282C480F" w14:textId="77777777" w:rsidR="00AC4529" w:rsidRDefault="00445F15">
            <w:pPr>
              <w:pStyle w:val="ListParagraph"/>
              <w:numPr>
                <w:ilvl w:val="0"/>
                <w:numId w:val="8"/>
              </w:numPr>
              <w:spacing w:after="0" w:line="240" w:lineRule="auto"/>
            </w:pPr>
            <w:r>
              <w:t>Investigates and decides on hardware engineering tools and methodology</w:t>
            </w:r>
          </w:p>
        </w:tc>
      </w:tr>
    </w:tbl>
    <w:p w14:paraId="1E1D2940" w14:textId="77777777" w:rsidR="00AC4529" w:rsidRDefault="00AC4529"/>
    <w:p w14:paraId="5FC44827" w14:textId="77777777" w:rsidR="00AC4529" w:rsidRDefault="00445F15">
      <w:pPr>
        <w:pStyle w:val="Heading4"/>
        <w:numPr>
          <w:ilvl w:val="3"/>
          <w:numId w:val="3"/>
        </w:numPr>
        <w:ind w:left="862" w:hanging="862"/>
      </w:pPr>
      <w:r>
        <w:t>Matrix Structure of Working Groups and Projects</w:t>
      </w:r>
    </w:p>
    <w:p w14:paraId="0810DA16" w14:textId="77777777" w:rsidR="00AC4529" w:rsidRDefault="00445F15">
      <w:r>
        <w:t xml:space="preserve">As mentioned above, OpenHW projects are “vertical” activities which may require effort from one or more working group. The table below shows an example of three projects. The TWG is the central point for project launch and gate review. The individual TGs are responsible to carry out the work and to report technical milestone progress into the TWG. </w:t>
      </w:r>
    </w:p>
    <w:tbl>
      <w:tblPr>
        <w:tblW w:w="9350" w:type="dxa"/>
        <w:tblInd w:w="108" w:type="dxa"/>
        <w:tblLook w:val="04A0" w:firstRow="1" w:lastRow="0" w:firstColumn="1" w:lastColumn="0" w:noHBand="0" w:noVBand="1"/>
      </w:tblPr>
      <w:tblGrid>
        <w:gridCol w:w="2337"/>
        <w:gridCol w:w="2337"/>
        <w:gridCol w:w="2338"/>
        <w:gridCol w:w="2338"/>
      </w:tblGrid>
      <w:tr w:rsidR="00AC4529" w14:paraId="2CD183C4" w14:textId="77777777">
        <w:tc>
          <w:tcPr>
            <w:tcW w:w="2337" w:type="dxa"/>
            <w:tcBorders>
              <w:top w:val="single" w:sz="4" w:space="0" w:color="000000"/>
              <w:left w:val="single" w:sz="4" w:space="0" w:color="000000"/>
              <w:bottom w:val="single" w:sz="4" w:space="0" w:color="000000"/>
              <w:right w:val="single" w:sz="4" w:space="0" w:color="000000"/>
            </w:tcBorders>
          </w:tcPr>
          <w:p w14:paraId="098B3046" w14:textId="77777777" w:rsidR="00AC4529" w:rsidRDefault="00445F15">
            <w:pPr>
              <w:spacing w:after="0" w:line="240" w:lineRule="auto"/>
            </w:pPr>
            <w:r>
              <w:t>Working Group</w:t>
            </w:r>
          </w:p>
        </w:tc>
        <w:tc>
          <w:tcPr>
            <w:tcW w:w="2337" w:type="dxa"/>
            <w:tcBorders>
              <w:top w:val="single" w:sz="4" w:space="0" w:color="000000"/>
              <w:left w:val="single" w:sz="4" w:space="0" w:color="000000"/>
              <w:bottom w:val="single" w:sz="4" w:space="0" w:color="000000"/>
              <w:right w:val="single" w:sz="4" w:space="0" w:color="000000"/>
            </w:tcBorders>
          </w:tcPr>
          <w:p w14:paraId="3BC79C56" w14:textId="77777777" w:rsidR="00AC4529" w:rsidRDefault="00445F15">
            <w:pPr>
              <w:spacing w:after="0" w:line="240" w:lineRule="auto"/>
              <w:jc w:val="center"/>
            </w:pPr>
            <w:r>
              <w:t>OpenHW project 1</w:t>
            </w:r>
          </w:p>
        </w:tc>
        <w:tc>
          <w:tcPr>
            <w:tcW w:w="2338" w:type="dxa"/>
            <w:tcBorders>
              <w:top w:val="single" w:sz="4" w:space="0" w:color="000000"/>
              <w:left w:val="single" w:sz="4" w:space="0" w:color="000000"/>
              <w:bottom w:val="single" w:sz="4" w:space="0" w:color="000000"/>
              <w:right w:val="single" w:sz="4" w:space="0" w:color="000000"/>
            </w:tcBorders>
          </w:tcPr>
          <w:p w14:paraId="73C55DD7" w14:textId="77777777" w:rsidR="00AC4529" w:rsidRDefault="00445F15">
            <w:pPr>
              <w:spacing w:after="0" w:line="240" w:lineRule="auto"/>
              <w:jc w:val="center"/>
            </w:pPr>
            <w:r>
              <w:t>OpenHW project 2</w:t>
            </w:r>
          </w:p>
        </w:tc>
        <w:tc>
          <w:tcPr>
            <w:tcW w:w="2338" w:type="dxa"/>
            <w:tcBorders>
              <w:top w:val="single" w:sz="4" w:space="0" w:color="000000"/>
              <w:left w:val="single" w:sz="4" w:space="0" w:color="000000"/>
              <w:bottom w:val="single" w:sz="4" w:space="0" w:color="000000"/>
              <w:right w:val="single" w:sz="4" w:space="0" w:color="000000"/>
            </w:tcBorders>
          </w:tcPr>
          <w:p w14:paraId="75ADEFB2" w14:textId="77777777" w:rsidR="00AC4529" w:rsidRDefault="00445F15">
            <w:pPr>
              <w:spacing w:after="0" w:line="240" w:lineRule="auto"/>
              <w:jc w:val="center"/>
            </w:pPr>
            <w:r>
              <w:t>OpenHW project 3</w:t>
            </w:r>
          </w:p>
        </w:tc>
      </w:tr>
      <w:tr w:rsidR="00AC4529" w14:paraId="140D9FD1" w14:textId="77777777">
        <w:tc>
          <w:tcPr>
            <w:tcW w:w="2337" w:type="dxa"/>
            <w:tcBorders>
              <w:top w:val="single" w:sz="4" w:space="0" w:color="000000"/>
              <w:left w:val="single" w:sz="4" w:space="0" w:color="000000"/>
              <w:bottom w:val="single" w:sz="4" w:space="0" w:color="000000"/>
              <w:right w:val="single" w:sz="4" w:space="0" w:color="000000"/>
            </w:tcBorders>
          </w:tcPr>
          <w:p w14:paraId="7CB8B2AB" w14:textId="77777777" w:rsidR="00AC4529" w:rsidRDefault="00445F15">
            <w:pPr>
              <w:spacing w:after="0" w:line="240" w:lineRule="auto"/>
            </w:pPr>
            <w:r>
              <w:t>TWG</w:t>
            </w:r>
          </w:p>
        </w:tc>
        <w:tc>
          <w:tcPr>
            <w:tcW w:w="2337" w:type="dxa"/>
            <w:tcBorders>
              <w:top w:val="single" w:sz="4" w:space="0" w:color="000000"/>
              <w:left w:val="single" w:sz="4" w:space="0" w:color="000000"/>
              <w:bottom w:val="single" w:sz="4" w:space="0" w:color="000000"/>
              <w:right w:val="single" w:sz="4" w:space="0" w:color="000000"/>
            </w:tcBorders>
          </w:tcPr>
          <w:p w14:paraId="54AB3A5D"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47EADF85"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188DD413"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r>
      <w:tr w:rsidR="00AC4529" w14:paraId="692F7145" w14:textId="77777777">
        <w:tc>
          <w:tcPr>
            <w:tcW w:w="2337" w:type="dxa"/>
            <w:tcBorders>
              <w:top w:val="single" w:sz="4" w:space="0" w:color="000000"/>
              <w:left w:val="single" w:sz="4" w:space="0" w:color="000000"/>
              <w:bottom w:val="single" w:sz="4" w:space="0" w:color="000000"/>
              <w:right w:val="single" w:sz="4" w:space="0" w:color="000000"/>
            </w:tcBorders>
          </w:tcPr>
          <w:p w14:paraId="69B8D044" w14:textId="77777777" w:rsidR="00AC4529" w:rsidRDefault="00445F15">
            <w:pPr>
              <w:spacing w:after="0" w:line="240" w:lineRule="auto"/>
            </w:pPr>
            <w:r>
              <w:t>Cores</w:t>
            </w:r>
          </w:p>
        </w:tc>
        <w:tc>
          <w:tcPr>
            <w:tcW w:w="2337" w:type="dxa"/>
            <w:tcBorders>
              <w:top w:val="single" w:sz="4" w:space="0" w:color="000000"/>
              <w:left w:val="single" w:sz="4" w:space="0" w:color="000000"/>
              <w:bottom w:val="single" w:sz="4" w:space="0" w:color="000000"/>
              <w:right w:val="single" w:sz="4" w:space="0" w:color="000000"/>
            </w:tcBorders>
          </w:tcPr>
          <w:p w14:paraId="721ABB82"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06985F45"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1E8B830E" w14:textId="77777777" w:rsidR="00AC4529" w:rsidRDefault="00AC4529">
            <w:pPr>
              <w:spacing w:after="0" w:line="240" w:lineRule="auto"/>
              <w:jc w:val="center"/>
              <w:rPr>
                <w:b/>
                <w:bCs/>
                <w:sz w:val="24"/>
                <w:szCs w:val="24"/>
              </w:rPr>
            </w:pPr>
          </w:p>
        </w:tc>
      </w:tr>
      <w:tr w:rsidR="00AC4529" w14:paraId="0852B533" w14:textId="77777777">
        <w:tc>
          <w:tcPr>
            <w:tcW w:w="2337" w:type="dxa"/>
            <w:tcBorders>
              <w:top w:val="single" w:sz="4" w:space="0" w:color="000000"/>
              <w:left w:val="single" w:sz="4" w:space="0" w:color="000000"/>
              <w:bottom w:val="single" w:sz="4" w:space="0" w:color="000000"/>
              <w:right w:val="single" w:sz="4" w:space="0" w:color="000000"/>
            </w:tcBorders>
          </w:tcPr>
          <w:p w14:paraId="5C196551" w14:textId="77777777" w:rsidR="00AC4529" w:rsidRDefault="00445F15">
            <w:pPr>
              <w:spacing w:after="0" w:line="240" w:lineRule="auto"/>
            </w:pPr>
            <w:r>
              <w:t>Verification</w:t>
            </w:r>
          </w:p>
        </w:tc>
        <w:tc>
          <w:tcPr>
            <w:tcW w:w="2337" w:type="dxa"/>
            <w:tcBorders>
              <w:top w:val="single" w:sz="4" w:space="0" w:color="000000"/>
              <w:left w:val="single" w:sz="4" w:space="0" w:color="000000"/>
              <w:bottom w:val="single" w:sz="4" w:space="0" w:color="000000"/>
              <w:right w:val="single" w:sz="4" w:space="0" w:color="000000"/>
            </w:tcBorders>
          </w:tcPr>
          <w:p w14:paraId="5550BAED"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15200286"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080D7BCA"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r>
      <w:tr w:rsidR="00AC4529" w14:paraId="0FC97107" w14:textId="77777777">
        <w:tc>
          <w:tcPr>
            <w:tcW w:w="2337" w:type="dxa"/>
            <w:tcBorders>
              <w:top w:val="single" w:sz="4" w:space="0" w:color="000000"/>
              <w:left w:val="single" w:sz="4" w:space="0" w:color="000000"/>
              <w:bottom w:val="single" w:sz="4" w:space="0" w:color="000000"/>
              <w:right w:val="single" w:sz="4" w:space="0" w:color="000000"/>
            </w:tcBorders>
          </w:tcPr>
          <w:p w14:paraId="67FE1D92" w14:textId="77777777" w:rsidR="00AC4529" w:rsidRDefault="00445F15">
            <w:pPr>
              <w:spacing w:after="0" w:line="240" w:lineRule="auto"/>
            </w:pPr>
            <w:r>
              <w:t>SW</w:t>
            </w:r>
          </w:p>
        </w:tc>
        <w:tc>
          <w:tcPr>
            <w:tcW w:w="2337" w:type="dxa"/>
            <w:tcBorders>
              <w:top w:val="single" w:sz="4" w:space="0" w:color="000000"/>
              <w:left w:val="single" w:sz="4" w:space="0" w:color="000000"/>
              <w:bottom w:val="single" w:sz="4" w:space="0" w:color="000000"/>
              <w:right w:val="single" w:sz="4" w:space="0" w:color="000000"/>
            </w:tcBorders>
          </w:tcPr>
          <w:p w14:paraId="1AC16526"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085226FE"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52AE9CFD" w14:textId="77777777" w:rsidR="00AC4529" w:rsidRDefault="00AC4529">
            <w:pPr>
              <w:spacing w:after="0" w:line="240" w:lineRule="auto"/>
              <w:jc w:val="center"/>
              <w:rPr>
                <w:b/>
                <w:bCs/>
                <w:sz w:val="24"/>
                <w:szCs w:val="24"/>
              </w:rPr>
            </w:pPr>
          </w:p>
        </w:tc>
      </w:tr>
      <w:tr w:rsidR="00AC4529" w14:paraId="6C33DB29" w14:textId="77777777">
        <w:tc>
          <w:tcPr>
            <w:tcW w:w="2337" w:type="dxa"/>
            <w:tcBorders>
              <w:top w:val="single" w:sz="4" w:space="0" w:color="000000"/>
              <w:left w:val="single" w:sz="4" w:space="0" w:color="000000"/>
              <w:bottom w:val="single" w:sz="4" w:space="0" w:color="000000"/>
              <w:right w:val="single" w:sz="4" w:space="0" w:color="000000"/>
            </w:tcBorders>
          </w:tcPr>
          <w:p w14:paraId="3E01C839" w14:textId="77777777" w:rsidR="00AC4529" w:rsidRDefault="00445F15">
            <w:pPr>
              <w:spacing w:after="0" w:line="240" w:lineRule="auto"/>
            </w:pPr>
            <w:r>
              <w:t>HW</w:t>
            </w:r>
          </w:p>
        </w:tc>
        <w:tc>
          <w:tcPr>
            <w:tcW w:w="2337" w:type="dxa"/>
            <w:tcBorders>
              <w:top w:val="single" w:sz="4" w:space="0" w:color="000000"/>
              <w:left w:val="single" w:sz="4" w:space="0" w:color="000000"/>
              <w:bottom w:val="single" w:sz="4" w:space="0" w:color="000000"/>
              <w:right w:val="single" w:sz="4" w:space="0" w:color="000000"/>
            </w:tcBorders>
          </w:tcPr>
          <w:p w14:paraId="656B12C3"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57BBBDCC"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586D17B8" w14:textId="77777777" w:rsidR="00AC4529" w:rsidRDefault="00AC4529">
            <w:pPr>
              <w:spacing w:after="0" w:line="240" w:lineRule="auto"/>
              <w:jc w:val="center"/>
              <w:rPr>
                <w:b/>
                <w:bCs/>
                <w:sz w:val="24"/>
                <w:szCs w:val="24"/>
              </w:rPr>
            </w:pPr>
          </w:p>
        </w:tc>
      </w:tr>
    </w:tbl>
    <w:p w14:paraId="1C6BB4A0" w14:textId="77777777" w:rsidR="00AC4529" w:rsidRDefault="00AC4529"/>
    <w:p w14:paraId="6AFD13FF" w14:textId="77777777" w:rsidR="00AC4529" w:rsidRDefault="00445F15">
      <w:pPr>
        <w:pStyle w:val="Heading4"/>
        <w:numPr>
          <w:ilvl w:val="3"/>
          <w:numId w:val="3"/>
        </w:numPr>
        <w:ind w:left="862" w:hanging="862"/>
      </w:pPr>
      <w:r>
        <w:t>Working Group Chairs</w:t>
      </w:r>
    </w:p>
    <w:p w14:paraId="09F50E7B" w14:textId="77777777" w:rsidR="00AC4529" w:rsidRDefault="00445F15">
      <w:r>
        <w:t xml:space="preserve">The Working Group chairs, vice-chairs, or co-chairs play a key role in leading and monitoring OpenHW projects (OTP and OSP). </w:t>
      </w:r>
    </w:p>
    <w:p w14:paraId="19394D71" w14:textId="77777777" w:rsidR="00AC4529" w:rsidRDefault="00445F15">
      <w:r>
        <w:t>The working group chairs are also Committers on the Eclipse Sub-Project (Core-V-Cores).</w:t>
      </w:r>
    </w:p>
    <w:p w14:paraId="465CA9D6" w14:textId="77777777" w:rsidR="00AC4529" w:rsidRDefault="00445F15">
      <w:r>
        <w:t>It is expected that initial Committers for any new OpenHW Eclipse Sub-Project will also be drawn from the working group chairs.</w:t>
      </w:r>
    </w:p>
    <w:p w14:paraId="6BEC6303" w14:textId="77777777" w:rsidR="00AC4529" w:rsidRDefault="00445F15">
      <w:r>
        <w:t>Note that OTP or OSP leaders may, or may not, be working group chairs.</w:t>
      </w:r>
    </w:p>
    <w:p w14:paraId="669F55FC" w14:textId="77777777" w:rsidR="00AC4529" w:rsidRDefault="00445F15">
      <w:pPr>
        <w:pStyle w:val="Heading2"/>
        <w:numPr>
          <w:ilvl w:val="1"/>
          <w:numId w:val="3"/>
        </w:numPr>
        <w:ind w:left="578" w:hanging="578"/>
      </w:pPr>
      <w:bookmarkStart w:id="898" w:name="_Toc46236897"/>
      <w:r>
        <w:t>Project Repository</w:t>
      </w:r>
      <w:bookmarkEnd w:id="898"/>
    </w:p>
    <w:p w14:paraId="09B293F8" w14:textId="77777777" w:rsidR="00AC4529" w:rsidRDefault="00445F15">
      <w:pPr>
        <w:rPr>
          <w:i/>
          <w:iCs/>
        </w:rPr>
      </w:pPr>
      <w:r>
        <w:rPr>
          <w:i/>
          <w:iCs/>
        </w:rPr>
        <w:t>A description of OTP project repositories and their relationship to Eclipse sub-project repositories will go here.</w:t>
      </w:r>
    </w:p>
    <w:p w14:paraId="22E34865" w14:textId="77777777" w:rsidR="00AC4529" w:rsidRDefault="00445F15">
      <w:pPr>
        <w:pStyle w:val="Heading2"/>
        <w:numPr>
          <w:ilvl w:val="1"/>
          <w:numId w:val="3"/>
        </w:numPr>
        <w:ind w:left="578" w:hanging="578"/>
      </w:pPr>
      <w:bookmarkStart w:id="899" w:name="_Toc46236898"/>
      <w:r>
        <w:t>Project Visibility on OpenHW Group Website</w:t>
      </w:r>
      <w:bookmarkEnd w:id="899"/>
    </w:p>
    <w:p w14:paraId="045D001F" w14:textId="77777777" w:rsidR="00AC4529" w:rsidRDefault="00445F15">
      <w:r>
        <w:t xml:space="preserve">The current list of OpenHW OTPs and OSPs is available on the OpenHW Group Website at </w:t>
      </w:r>
      <w:hyperlink r:id="rId15">
        <w:r>
          <w:rPr>
            <w:rStyle w:val="Hyperlink"/>
          </w:rPr>
          <w:t>https://www.openhwgroup.org/projects/</w:t>
        </w:r>
      </w:hyperlink>
    </w:p>
    <w:p w14:paraId="7EDA45ED" w14:textId="77777777" w:rsidR="00AC4529" w:rsidRDefault="00445F15">
      <w:r>
        <w:t xml:space="preserve">Note that the current content on this page will be updated with the specific list of OTPs and OSPs, </w:t>
      </w:r>
    </w:p>
    <w:p w14:paraId="16B99CCC" w14:textId="77777777" w:rsidR="00AC4529" w:rsidRDefault="00445F15">
      <w:pPr>
        <w:pStyle w:val="Heading3"/>
        <w:numPr>
          <w:ilvl w:val="2"/>
          <w:numId w:val="3"/>
        </w:numPr>
      </w:pPr>
      <w:bookmarkStart w:id="900" w:name="_Toc46236899"/>
      <w:r>
        <w:t>Current OTPs and OSPs</w:t>
      </w:r>
      <w:bookmarkEnd w:id="900"/>
    </w:p>
    <w:tbl>
      <w:tblPr>
        <w:tblW w:w="9350" w:type="dxa"/>
        <w:tblInd w:w="108" w:type="dxa"/>
        <w:tblLook w:val="04A0" w:firstRow="1" w:lastRow="0" w:firstColumn="1" w:lastColumn="0" w:noHBand="0" w:noVBand="1"/>
      </w:tblPr>
      <w:tblGrid>
        <w:gridCol w:w="1988"/>
        <w:gridCol w:w="2010"/>
        <w:gridCol w:w="1991"/>
        <w:gridCol w:w="1681"/>
        <w:gridCol w:w="1680"/>
      </w:tblGrid>
      <w:tr w:rsidR="00AC4529" w14:paraId="76C37F30" w14:textId="77777777">
        <w:tc>
          <w:tcPr>
            <w:tcW w:w="1988" w:type="dxa"/>
            <w:tcBorders>
              <w:top w:val="single" w:sz="4" w:space="0" w:color="000000"/>
              <w:left w:val="single" w:sz="4" w:space="0" w:color="000000"/>
              <w:bottom w:val="single" w:sz="4" w:space="0" w:color="000000"/>
              <w:right w:val="single" w:sz="4" w:space="0" w:color="000000"/>
            </w:tcBorders>
          </w:tcPr>
          <w:p w14:paraId="69C0EFC9" w14:textId="77777777" w:rsidR="00AC4529" w:rsidRDefault="00445F15">
            <w:pPr>
              <w:spacing w:after="0" w:line="240" w:lineRule="auto"/>
            </w:pPr>
            <w:r>
              <w:t>OpenHW Technical Projects (OTPs)</w:t>
            </w:r>
          </w:p>
        </w:tc>
        <w:tc>
          <w:tcPr>
            <w:tcW w:w="2010" w:type="dxa"/>
            <w:tcBorders>
              <w:top w:val="single" w:sz="4" w:space="0" w:color="000000"/>
              <w:left w:val="single" w:sz="4" w:space="0" w:color="000000"/>
              <w:bottom w:val="single" w:sz="4" w:space="0" w:color="000000"/>
              <w:right w:val="single" w:sz="4" w:space="0" w:color="000000"/>
            </w:tcBorders>
          </w:tcPr>
          <w:p w14:paraId="29BBDC45" w14:textId="77777777" w:rsidR="00AC4529" w:rsidRDefault="00445F15">
            <w:pPr>
              <w:spacing w:after="0" w:line="240" w:lineRule="auto"/>
            </w:pPr>
            <w:r>
              <w:t>CV32E40P</w:t>
            </w:r>
          </w:p>
        </w:tc>
        <w:tc>
          <w:tcPr>
            <w:tcW w:w="1991" w:type="dxa"/>
            <w:tcBorders>
              <w:top w:val="single" w:sz="4" w:space="0" w:color="000000"/>
              <w:left w:val="single" w:sz="4" w:space="0" w:color="000000"/>
              <w:bottom w:val="single" w:sz="4" w:space="0" w:color="000000"/>
              <w:right w:val="single" w:sz="4" w:space="0" w:color="000000"/>
            </w:tcBorders>
          </w:tcPr>
          <w:p w14:paraId="26FE0C46" w14:textId="786F13DA" w:rsidR="00AC4529" w:rsidRDefault="00FB1D18">
            <w:pPr>
              <w:spacing w:after="0" w:line="240" w:lineRule="auto"/>
            </w:pPr>
            <w:ins w:id="901" w:author="duncan bees" w:date="2020-07-21T15:05:00Z">
              <w:r>
                <w:t>CVA64(?) CVA32(?)</w:t>
              </w:r>
            </w:ins>
            <w:del w:id="902" w:author="Mike Thompson" w:date="2020-07-15T09:59:00Z">
              <w:r w:rsidR="00445F15">
                <w:delText>CVA64</w:delText>
              </w:r>
            </w:del>
          </w:p>
        </w:tc>
        <w:tc>
          <w:tcPr>
            <w:tcW w:w="1681" w:type="dxa"/>
            <w:tcBorders>
              <w:top w:val="single" w:sz="4" w:space="0" w:color="000000"/>
              <w:left w:val="single" w:sz="4" w:space="0" w:color="000000"/>
              <w:bottom w:val="single" w:sz="4" w:space="0" w:color="000000"/>
            </w:tcBorders>
          </w:tcPr>
          <w:p w14:paraId="7B299EA9" w14:textId="77777777" w:rsidR="00AC4529" w:rsidRDefault="00445F15">
            <w:pPr>
              <w:spacing w:after="0" w:line="240" w:lineRule="auto"/>
            </w:pPr>
            <w:r>
              <w:t>GCC SW tools</w:t>
            </w:r>
          </w:p>
        </w:tc>
        <w:tc>
          <w:tcPr>
            <w:tcW w:w="1680" w:type="dxa"/>
            <w:tcBorders>
              <w:top w:val="single" w:sz="4" w:space="0" w:color="000000"/>
              <w:left w:val="single" w:sz="4" w:space="0" w:color="000000"/>
              <w:bottom w:val="single" w:sz="4" w:space="0" w:color="000000"/>
              <w:right w:val="single" w:sz="4" w:space="0" w:color="000000"/>
            </w:tcBorders>
          </w:tcPr>
          <w:p w14:paraId="06B8B34F" w14:textId="77777777" w:rsidR="00AC4529" w:rsidRDefault="00445F15">
            <w:pPr>
              <w:spacing w:after="0" w:line="240" w:lineRule="auto"/>
            </w:pPr>
            <w:ins w:id="903" w:author="Mike Thompson" w:date="2020-07-15T10:01:00Z">
              <w:r>
                <w:t>FORCE-RISCV</w:t>
              </w:r>
            </w:ins>
          </w:p>
        </w:tc>
      </w:tr>
      <w:tr w:rsidR="00AC4529" w14:paraId="1D0F4F50" w14:textId="77777777">
        <w:tc>
          <w:tcPr>
            <w:tcW w:w="1988" w:type="dxa"/>
            <w:tcBorders>
              <w:top w:val="single" w:sz="4" w:space="0" w:color="000000"/>
              <w:left w:val="single" w:sz="4" w:space="0" w:color="000000"/>
              <w:bottom w:val="single" w:sz="4" w:space="0" w:color="000000"/>
              <w:right w:val="single" w:sz="4" w:space="0" w:color="000000"/>
            </w:tcBorders>
          </w:tcPr>
          <w:p w14:paraId="44F35C0F" w14:textId="77777777" w:rsidR="00AC4529" w:rsidRDefault="00445F15">
            <w:pPr>
              <w:spacing w:after="0" w:line="240" w:lineRule="auto"/>
            </w:pPr>
            <w:r>
              <w:t>Description</w:t>
            </w:r>
          </w:p>
        </w:tc>
        <w:tc>
          <w:tcPr>
            <w:tcW w:w="2010" w:type="dxa"/>
            <w:tcBorders>
              <w:top w:val="single" w:sz="4" w:space="0" w:color="000000"/>
              <w:left w:val="single" w:sz="4" w:space="0" w:color="000000"/>
              <w:bottom w:val="single" w:sz="4" w:space="0" w:color="000000"/>
              <w:right w:val="single" w:sz="4" w:space="0" w:color="000000"/>
            </w:tcBorders>
          </w:tcPr>
          <w:p w14:paraId="471F7C99" w14:textId="1ACD9AA7" w:rsidR="00AC4529" w:rsidRDefault="00445F15">
            <w:pPr>
              <w:spacing w:after="0" w:line="240" w:lineRule="auto"/>
            </w:pPr>
            <w:ins w:id="904" w:author="Mike Thompson" w:date="2020-07-15T10:02:00Z">
              <w:r>
                <w:t xml:space="preserve">DIP for a </w:t>
              </w:r>
            </w:ins>
            <w:r>
              <w:t xml:space="preserve">fully verified RTL code for </w:t>
            </w:r>
            <w:del w:id="905" w:author="duncan bees" w:date="2020-07-21T15:12:00Z">
              <w:r w:rsidDel="00BE6F8D">
                <w:delText>32 bit</w:delText>
              </w:r>
            </w:del>
            <w:ins w:id="906" w:author="duncan bees" w:date="2020-07-21T15:12:00Z">
              <w:r w:rsidR="00BE6F8D">
                <w:t>32-bit</w:t>
              </w:r>
            </w:ins>
            <w:r>
              <w:t xml:space="preserve"> </w:t>
            </w:r>
            <w:ins w:id="907" w:author="Mike Thompson" w:date="2020-07-15T10:00:00Z">
              <w:r>
                <w:t xml:space="preserve">embedded </w:t>
              </w:r>
            </w:ins>
            <w:r>
              <w:t xml:space="preserve">processor </w:t>
            </w:r>
          </w:p>
        </w:tc>
        <w:tc>
          <w:tcPr>
            <w:tcW w:w="1991" w:type="dxa"/>
            <w:tcBorders>
              <w:top w:val="single" w:sz="4" w:space="0" w:color="000000"/>
              <w:left w:val="single" w:sz="4" w:space="0" w:color="000000"/>
              <w:bottom w:val="single" w:sz="4" w:space="0" w:color="000000"/>
              <w:right w:val="single" w:sz="4" w:space="0" w:color="000000"/>
            </w:tcBorders>
          </w:tcPr>
          <w:p w14:paraId="1DFBC88F" w14:textId="38B4B510" w:rsidR="00AC4529" w:rsidRDefault="00445F15">
            <w:pPr>
              <w:spacing w:after="0" w:line="240" w:lineRule="auto"/>
            </w:pPr>
            <w:ins w:id="908" w:author="Mike Thompson" w:date="2020-07-15T10:02:00Z">
              <w:r>
                <w:t xml:space="preserve">DIP for a </w:t>
              </w:r>
            </w:ins>
            <w:r>
              <w:t xml:space="preserve">fully verified RTL code for </w:t>
            </w:r>
            <w:ins w:id="909" w:author="Mike Thompson" w:date="2020-07-15T10:00:00Z">
              <w:del w:id="910" w:author="duncan bees" w:date="2020-07-21T15:12:00Z">
                <w:r w:rsidDel="00BE6F8D">
                  <w:delText>32/</w:delText>
                </w:r>
              </w:del>
            </w:ins>
            <w:del w:id="911" w:author="duncan bees" w:date="2020-07-21T15:12:00Z">
              <w:r w:rsidDel="00BE6F8D">
                <w:delText>64 bit</w:delText>
              </w:r>
            </w:del>
            <w:ins w:id="912" w:author="duncan bees" w:date="2020-07-21T15:12:00Z">
              <w:r w:rsidR="00BE6F8D">
                <w:t>32/64-bit</w:t>
              </w:r>
            </w:ins>
            <w:r>
              <w:t xml:space="preserve"> application processor </w:t>
            </w:r>
          </w:p>
        </w:tc>
        <w:tc>
          <w:tcPr>
            <w:tcW w:w="1681" w:type="dxa"/>
            <w:tcBorders>
              <w:top w:val="single" w:sz="4" w:space="0" w:color="000000"/>
              <w:left w:val="single" w:sz="4" w:space="0" w:color="000000"/>
              <w:bottom w:val="single" w:sz="4" w:space="0" w:color="000000"/>
            </w:tcBorders>
          </w:tcPr>
          <w:p w14:paraId="5F49DAA8" w14:textId="77777777" w:rsidR="00AC4529" w:rsidRDefault="00445F15">
            <w:pPr>
              <w:spacing w:after="0" w:line="240" w:lineRule="auto"/>
            </w:pPr>
            <w:r>
              <w:t>An agreed set of GCC tools (needs full description)</w:t>
            </w:r>
          </w:p>
        </w:tc>
        <w:tc>
          <w:tcPr>
            <w:tcW w:w="1680" w:type="dxa"/>
            <w:tcBorders>
              <w:top w:val="single" w:sz="4" w:space="0" w:color="000000"/>
              <w:left w:val="single" w:sz="4" w:space="0" w:color="000000"/>
              <w:bottom w:val="single" w:sz="4" w:space="0" w:color="000000"/>
              <w:right w:val="single" w:sz="4" w:space="0" w:color="000000"/>
            </w:tcBorders>
          </w:tcPr>
          <w:p w14:paraId="2F564E87" w14:textId="77777777" w:rsidR="00AC4529" w:rsidRDefault="00445F15">
            <w:pPr>
              <w:spacing w:after="0" w:line="240" w:lineRule="auto"/>
            </w:pPr>
            <w:ins w:id="913" w:author="Mike Thompson" w:date="2020-07-15T10:01:00Z">
              <w:r>
                <w:t>VIP for a RISC-V compliant instruction stream generator</w:t>
              </w:r>
            </w:ins>
          </w:p>
        </w:tc>
      </w:tr>
      <w:tr w:rsidR="00AC4529" w14:paraId="3E0E2FAE" w14:textId="77777777">
        <w:tc>
          <w:tcPr>
            <w:tcW w:w="1988" w:type="dxa"/>
            <w:tcBorders>
              <w:top w:val="single" w:sz="4" w:space="0" w:color="000000"/>
              <w:left w:val="single" w:sz="4" w:space="0" w:color="000000"/>
              <w:bottom w:val="single" w:sz="4" w:space="0" w:color="000000"/>
              <w:right w:val="single" w:sz="4" w:space="0" w:color="000000"/>
            </w:tcBorders>
          </w:tcPr>
          <w:p w14:paraId="6F62615D" w14:textId="77777777" w:rsidR="00AC4529" w:rsidRDefault="00445F15">
            <w:pPr>
              <w:spacing w:after="0" w:line="240" w:lineRule="auto"/>
            </w:pPr>
            <w:r>
              <w:t>Type of Project</w:t>
            </w:r>
          </w:p>
        </w:tc>
        <w:tc>
          <w:tcPr>
            <w:tcW w:w="2010" w:type="dxa"/>
            <w:tcBorders>
              <w:top w:val="single" w:sz="4" w:space="0" w:color="000000"/>
              <w:left w:val="single" w:sz="4" w:space="0" w:color="000000"/>
              <w:bottom w:val="single" w:sz="4" w:space="0" w:color="000000"/>
              <w:right w:val="single" w:sz="4" w:space="0" w:color="000000"/>
            </w:tcBorders>
          </w:tcPr>
          <w:p w14:paraId="2C3E1A8F" w14:textId="77777777" w:rsidR="00AC4529" w:rsidRDefault="00445F15">
            <w:pPr>
              <w:spacing w:after="0" w:line="240" w:lineRule="auto"/>
            </w:pPr>
            <w:r>
              <w:t>OTP</w:t>
            </w:r>
          </w:p>
        </w:tc>
        <w:tc>
          <w:tcPr>
            <w:tcW w:w="1991" w:type="dxa"/>
            <w:tcBorders>
              <w:top w:val="single" w:sz="4" w:space="0" w:color="000000"/>
              <w:left w:val="single" w:sz="4" w:space="0" w:color="000000"/>
              <w:bottom w:val="single" w:sz="4" w:space="0" w:color="000000"/>
              <w:right w:val="single" w:sz="4" w:space="0" w:color="000000"/>
            </w:tcBorders>
          </w:tcPr>
          <w:p w14:paraId="658D9778" w14:textId="77777777" w:rsidR="00AC4529" w:rsidRDefault="00445F15">
            <w:pPr>
              <w:spacing w:after="0" w:line="240" w:lineRule="auto"/>
            </w:pPr>
            <w:r>
              <w:t>OTP</w:t>
            </w:r>
          </w:p>
        </w:tc>
        <w:tc>
          <w:tcPr>
            <w:tcW w:w="1681" w:type="dxa"/>
            <w:tcBorders>
              <w:top w:val="single" w:sz="4" w:space="0" w:color="000000"/>
              <w:left w:val="single" w:sz="4" w:space="0" w:color="000000"/>
              <w:bottom w:val="single" w:sz="4" w:space="0" w:color="000000"/>
            </w:tcBorders>
          </w:tcPr>
          <w:p w14:paraId="03F8C74A" w14:textId="77777777" w:rsidR="00AC4529" w:rsidRDefault="00445F15">
            <w:pPr>
              <w:spacing w:after="0" w:line="240" w:lineRule="auto"/>
            </w:pPr>
            <w:r>
              <w:t>OTP or OSP, to be decided</w:t>
            </w:r>
          </w:p>
        </w:tc>
        <w:tc>
          <w:tcPr>
            <w:tcW w:w="1680" w:type="dxa"/>
            <w:tcBorders>
              <w:top w:val="single" w:sz="4" w:space="0" w:color="000000"/>
              <w:left w:val="single" w:sz="4" w:space="0" w:color="000000"/>
              <w:bottom w:val="single" w:sz="4" w:space="0" w:color="000000"/>
              <w:right w:val="single" w:sz="4" w:space="0" w:color="000000"/>
            </w:tcBorders>
          </w:tcPr>
          <w:p w14:paraId="7A021C8C" w14:textId="77777777" w:rsidR="00AC4529" w:rsidRDefault="00445F15">
            <w:pPr>
              <w:spacing w:after="0" w:line="240" w:lineRule="auto"/>
            </w:pPr>
            <w:ins w:id="914" w:author="Mike Thompson" w:date="2020-07-15T10:01:00Z">
              <w:r>
                <w:t>OTP</w:t>
              </w:r>
            </w:ins>
          </w:p>
        </w:tc>
      </w:tr>
      <w:tr w:rsidR="00AC4529" w14:paraId="2388978E" w14:textId="77777777">
        <w:tc>
          <w:tcPr>
            <w:tcW w:w="1988" w:type="dxa"/>
            <w:tcBorders>
              <w:top w:val="single" w:sz="4" w:space="0" w:color="000000"/>
              <w:left w:val="single" w:sz="4" w:space="0" w:color="000000"/>
              <w:bottom w:val="single" w:sz="4" w:space="0" w:color="000000"/>
              <w:right w:val="single" w:sz="4" w:space="0" w:color="000000"/>
            </w:tcBorders>
          </w:tcPr>
          <w:p w14:paraId="4147F3C3" w14:textId="77777777" w:rsidR="00AC4529" w:rsidRDefault="00445F15">
            <w:pPr>
              <w:spacing w:after="0" w:line="240" w:lineRule="auto"/>
            </w:pPr>
            <w:r>
              <w:t>TG involved</w:t>
            </w:r>
          </w:p>
        </w:tc>
        <w:tc>
          <w:tcPr>
            <w:tcW w:w="2010" w:type="dxa"/>
            <w:tcBorders>
              <w:top w:val="single" w:sz="4" w:space="0" w:color="000000"/>
              <w:left w:val="single" w:sz="4" w:space="0" w:color="000000"/>
              <w:bottom w:val="single" w:sz="4" w:space="0" w:color="000000"/>
              <w:right w:val="single" w:sz="4" w:space="0" w:color="000000"/>
            </w:tcBorders>
          </w:tcPr>
          <w:p w14:paraId="005F599C" w14:textId="46CB2A48" w:rsidR="00AC4529" w:rsidRDefault="00445F15">
            <w:pPr>
              <w:spacing w:after="0" w:line="240" w:lineRule="auto"/>
            </w:pPr>
            <w:commentRangeStart w:id="915"/>
            <w:del w:id="916" w:author="duncan bees" w:date="2020-07-21T15:05:00Z">
              <w:r w:rsidDel="00FB1D18">
                <w:delText>TWG</w:delText>
              </w:r>
              <w:commentRangeEnd w:id="915"/>
              <w:r w:rsidDel="00FB1D18">
                <w:commentReference w:id="915"/>
              </w:r>
              <w:r w:rsidDel="00FB1D18">
                <w:delText xml:space="preserve">, </w:delText>
              </w:r>
            </w:del>
            <w:r>
              <w:t>Cores, Verification, SW</w:t>
            </w:r>
          </w:p>
        </w:tc>
        <w:tc>
          <w:tcPr>
            <w:tcW w:w="1991" w:type="dxa"/>
            <w:tcBorders>
              <w:top w:val="single" w:sz="4" w:space="0" w:color="000000"/>
              <w:left w:val="single" w:sz="4" w:space="0" w:color="000000"/>
              <w:bottom w:val="single" w:sz="4" w:space="0" w:color="000000"/>
              <w:right w:val="single" w:sz="4" w:space="0" w:color="000000"/>
            </w:tcBorders>
          </w:tcPr>
          <w:p w14:paraId="64FD5A03" w14:textId="77777777" w:rsidR="00AC4529" w:rsidRDefault="00445F15">
            <w:pPr>
              <w:spacing w:after="0" w:line="240" w:lineRule="auto"/>
            </w:pPr>
            <w:del w:id="917" w:author="duncan bees" w:date="2020-07-21T15:05:00Z">
              <w:r w:rsidDel="00FB1D18">
                <w:delText xml:space="preserve">TWG, </w:delText>
              </w:r>
            </w:del>
            <w:r>
              <w:t>Cores, Verification</w:t>
            </w:r>
          </w:p>
        </w:tc>
        <w:tc>
          <w:tcPr>
            <w:tcW w:w="1681" w:type="dxa"/>
            <w:tcBorders>
              <w:top w:val="single" w:sz="4" w:space="0" w:color="000000"/>
              <w:left w:val="single" w:sz="4" w:space="0" w:color="000000"/>
              <w:bottom w:val="single" w:sz="4" w:space="0" w:color="000000"/>
            </w:tcBorders>
          </w:tcPr>
          <w:p w14:paraId="6673029A" w14:textId="77777777" w:rsidR="00AC4529" w:rsidRDefault="00445F15">
            <w:pPr>
              <w:spacing w:after="0" w:line="240" w:lineRule="auto"/>
            </w:pPr>
            <w:r>
              <w:t>SW</w:t>
            </w:r>
          </w:p>
        </w:tc>
        <w:tc>
          <w:tcPr>
            <w:tcW w:w="1680" w:type="dxa"/>
            <w:tcBorders>
              <w:top w:val="single" w:sz="4" w:space="0" w:color="000000"/>
              <w:left w:val="single" w:sz="4" w:space="0" w:color="000000"/>
              <w:bottom w:val="single" w:sz="4" w:space="0" w:color="000000"/>
              <w:right w:val="single" w:sz="4" w:space="0" w:color="000000"/>
            </w:tcBorders>
          </w:tcPr>
          <w:p w14:paraId="6537AA2E" w14:textId="77777777" w:rsidR="00AC4529" w:rsidRDefault="00445F15">
            <w:pPr>
              <w:spacing w:after="0" w:line="240" w:lineRule="auto"/>
            </w:pPr>
            <w:ins w:id="918" w:author="Mike Thompson" w:date="2020-07-15T10:01:00Z">
              <w:r>
                <w:t>VTG</w:t>
              </w:r>
            </w:ins>
          </w:p>
        </w:tc>
      </w:tr>
      <w:tr w:rsidR="00AC4529" w14:paraId="3A03FF53" w14:textId="77777777">
        <w:tc>
          <w:tcPr>
            <w:tcW w:w="1988" w:type="dxa"/>
            <w:tcBorders>
              <w:top w:val="single" w:sz="4" w:space="0" w:color="000000"/>
              <w:left w:val="single" w:sz="4" w:space="0" w:color="000000"/>
              <w:bottom w:val="single" w:sz="4" w:space="0" w:color="000000"/>
              <w:right w:val="single" w:sz="4" w:space="0" w:color="000000"/>
            </w:tcBorders>
          </w:tcPr>
          <w:p w14:paraId="4A2AEB31" w14:textId="77777777" w:rsidR="00AC4529" w:rsidRDefault="00445F15">
            <w:pPr>
              <w:spacing w:after="0" w:line="240" w:lineRule="auto"/>
            </w:pPr>
            <w:r>
              <w:t>Project Leader(s)</w:t>
            </w:r>
          </w:p>
        </w:tc>
        <w:tc>
          <w:tcPr>
            <w:tcW w:w="2010" w:type="dxa"/>
            <w:tcBorders>
              <w:top w:val="single" w:sz="4" w:space="0" w:color="000000"/>
              <w:left w:val="single" w:sz="4" w:space="0" w:color="000000"/>
              <w:bottom w:val="single" w:sz="4" w:space="0" w:color="000000"/>
              <w:right w:val="single" w:sz="4" w:space="0" w:color="000000"/>
            </w:tcBorders>
          </w:tcPr>
          <w:p w14:paraId="6B8D9103" w14:textId="77777777" w:rsidR="00AC4529" w:rsidRDefault="00445F15">
            <w:pPr>
              <w:spacing w:after="0" w:line="240" w:lineRule="auto"/>
            </w:pPr>
            <w:r>
              <w:t>Mike Thompson, Davide Schiavone</w:t>
            </w:r>
          </w:p>
        </w:tc>
        <w:tc>
          <w:tcPr>
            <w:tcW w:w="1991" w:type="dxa"/>
            <w:tcBorders>
              <w:top w:val="single" w:sz="4" w:space="0" w:color="000000"/>
              <w:left w:val="single" w:sz="4" w:space="0" w:color="000000"/>
              <w:bottom w:val="single" w:sz="4" w:space="0" w:color="000000"/>
              <w:right w:val="single" w:sz="4" w:space="0" w:color="000000"/>
            </w:tcBorders>
          </w:tcPr>
          <w:p w14:paraId="3101149B" w14:textId="77777777" w:rsidR="00AC4529" w:rsidRDefault="00445F15">
            <w:pPr>
              <w:spacing w:after="0" w:line="240" w:lineRule="auto"/>
            </w:pPr>
            <w:r>
              <w:t>TBD</w:t>
            </w:r>
          </w:p>
        </w:tc>
        <w:tc>
          <w:tcPr>
            <w:tcW w:w="1681" w:type="dxa"/>
            <w:tcBorders>
              <w:top w:val="single" w:sz="4" w:space="0" w:color="000000"/>
              <w:left w:val="single" w:sz="4" w:space="0" w:color="000000"/>
              <w:bottom w:val="single" w:sz="4" w:space="0" w:color="000000"/>
            </w:tcBorders>
          </w:tcPr>
          <w:p w14:paraId="1180432C" w14:textId="77777777" w:rsidR="00AC4529" w:rsidRDefault="00445F15">
            <w:pPr>
              <w:spacing w:after="0" w:line="240" w:lineRule="auto"/>
            </w:pPr>
            <w:r>
              <w:t>Jeremy Bennett</w:t>
            </w:r>
          </w:p>
        </w:tc>
        <w:tc>
          <w:tcPr>
            <w:tcW w:w="1680" w:type="dxa"/>
            <w:tcBorders>
              <w:top w:val="single" w:sz="4" w:space="0" w:color="000000"/>
              <w:left w:val="single" w:sz="4" w:space="0" w:color="000000"/>
              <w:bottom w:val="single" w:sz="4" w:space="0" w:color="000000"/>
              <w:right w:val="single" w:sz="4" w:space="0" w:color="000000"/>
            </w:tcBorders>
          </w:tcPr>
          <w:p w14:paraId="009D9FB1" w14:textId="77777777" w:rsidR="00AC4529" w:rsidRDefault="00445F15">
            <w:pPr>
              <w:spacing w:after="0" w:line="240" w:lineRule="auto"/>
            </w:pPr>
            <w:ins w:id="919" w:author="Mike Thompson" w:date="2020-07-15T10:02:00Z">
              <w:r>
                <w:t>TBD</w:t>
              </w:r>
            </w:ins>
          </w:p>
        </w:tc>
      </w:tr>
      <w:tr w:rsidR="00AC4529" w14:paraId="38240E47" w14:textId="77777777">
        <w:tc>
          <w:tcPr>
            <w:tcW w:w="1988" w:type="dxa"/>
            <w:tcBorders>
              <w:top w:val="single" w:sz="4" w:space="0" w:color="000000"/>
              <w:left w:val="single" w:sz="4" w:space="0" w:color="000000"/>
              <w:bottom w:val="single" w:sz="4" w:space="0" w:color="000000"/>
              <w:right w:val="single" w:sz="4" w:space="0" w:color="000000"/>
            </w:tcBorders>
          </w:tcPr>
          <w:p w14:paraId="4666EB92" w14:textId="77777777" w:rsidR="00AC4529" w:rsidRDefault="00445F15">
            <w:pPr>
              <w:spacing w:after="0" w:line="240" w:lineRule="auto"/>
            </w:pPr>
            <w:r>
              <w:t>Project Gate passed</w:t>
            </w:r>
          </w:p>
        </w:tc>
        <w:tc>
          <w:tcPr>
            <w:tcW w:w="2010" w:type="dxa"/>
            <w:tcBorders>
              <w:top w:val="single" w:sz="4" w:space="0" w:color="000000"/>
              <w:left w:val="single" w:sz="4" w:space="0" w:color="000000"/>
              <w:bottom w:val="single" w:sz="4" w:space="0" w:color="000000"/>
              <w:right w:val="single" w:sz="4" w:space="0" w:color="000000"/>
            </w:tcBorders>
          </w:tcPr>
          <w:p w14:paraId="75680BDD" w14:textId="77777777" w:rsidR="00AC4529" w:rsidRDefault="00445F15">
            <w:pPr>
              <w:spacing w:after="0" w:line="240" w:lineRule="auto"/>
              <w:rPr>
                <w:b/>
                <w:bCs/>
              </w:rPr>
            </w:pPr>
            <w:r>
              <w:rPr>
                <w:b/>
                <w:bCs/>
              </w:rPr>
              <w:t>PL</w:t>
            </w:r>
          </w:p>
        </w:tc>
        <w:tc>
          <w:tcPr>
            <w:tcW w:w="1991" w:type="dxa"/>
            <w:tcBorders>
              <w:top w:val="single" w:sz="4" w:space="0" w:color="000000"/>
              <w:left w:val="single" w:sz="4" w:space="0" w:color="000000"/>
              <w:bottom w:val="single" w:sz="4" w:space="0" w:color="000000"/>
              <w:right w:val="single" w:sz="4" w:space="0" w:color="000000"/>
            </w:tcBorders>
          </w:tcPr>
          <w:p w14:paraId="339C1698" w14:textId="77777777" w:rsidR="00AC4529" w:rsidRDefault="00445F15">
            <w:pPr>
              <w:spacing w:after="0" w:line="240" w:lineRule="auto"/>
            </w:pPr>
            <w:r>
              <w:t>none</w:t>
            </w:r>
          </w:p>
        </w:tc>
        <w:tc>
          <w:tcPr>
            <w:tcW w:w="1681" w:type="dxa"/>
            <w:tcBorders>
              <w:top w:val="single" w:sz="4" w:space="0" w:color="000000"/>
              <w:left w:val="single" w:sz="4" w:space="0" w:color="000000"/>
              <w:bottom w:val="single" w:sz="4" w:space="0" w:color="000000"/>
            </w:tcBorders>
          </w:tcPr>
          <w:p w14:paraId="061BA20F" w14:textId="77777777" w:rsidR="00AC4529" w:rsidRDefault="00445F15">
            <w:pPr>
              <w:spacing w:after="0" w:line="240" w:lineRule="auto"/>
            </w:pPr>
            <w:r>
              <w:t>none</w:t>
            </w:r>
          </w:p>
        </w:tc>
        <w:tc>
          <w:tcPr>
            <w:tcW w:w="1680" w:type="dxa"/>
            <w:tcBorders>
              <w:top w:val="single" w:sz="4" w:space="0" w:color="000000"/>
              <w:left w:val="single" w:sz="4" w:space="0" w:color="000000"/>
              <w:bottom w:val="single" w:sz="4" w:space="0" w:color="000000"/>
              <w:right w:val="single" w:sz="4" w:space="0" w:color="000000"/>
            </w:tcBorders>
          </w:tcPr>
          <w:p w14:paraId="6D24CEF2" w14:textId="77777777" w:rsidR="00AC4529" w:rsidRDefault="00445F15">
            <w:pPr>
              <w:spacing w:after="0" w:line="240" w:lineRule="auto"/>
            </w:pPr>
            <w:ins w:id="920" w:author="Mike Thompson" w:date="2020-07-15T10:02:00Z">
              <w:r>
                <w:t>none</w:t>
              </w:r>
            </w:ins>
          </w:p>
        </w:tc>
      </w:tr>
      <w:tr w:rsidR="00AC4529" w14:paraId="47C55F6B" w14:textId="77777777">
        <w:tc>
          <w:tcPr>
            <w:tcW w:w="1988" w:type="dxa"/>
            <w:tcBorders>
              <w:top w:val="single" w:sz="4" w:space="0" w:color="000000"/>
              <w:left w:val="single" w:sz="4" w:space="0" w:color="000000"/>
              <w:bottom w:val="single" w:sz="4" w:space="0" w:color="000000"/>
              <w:right w:val="single" w:sz="4" w:space="0" w:color="000000"/>
            </w:tcBorders>
          </w:tcPr>
          <w:p w14:paraId="5A449714" w14:textId="77777777" w:rsidR="00AC4529" w:rsidRDefault="00445F15">
            <w:pPr>
              <w:spacing w:after="0" w:line="240" w:lineRule="auto"/>
            </w:pPr>
            <w:r>
              <w:t>Technical Milestones passed</w:t>
            </w:r>
          </w:p>
        </w:tc>
        <w:tc>
          <w:tcPr>
            <w:tcW w:w="2010" w:type="dxa"/>
            <w:tcBorders>
              <w:top w:val="single" w:sz="4" w:space="0" w:color="000000"/>
              <w:left w:val="single" w:sz="4" w:space="0" w:color="000000"/>
              <w:bottom w:val="single" w:sz="4" w:space="0" w:color="000000"/>
              <w:right w:val="single" w:sz="4" w:space="0" w:color="000000"/>
            </w:tcBorders>
          </w:tcPr>
          <w:p w14:paraId="1464B994" w14:textId="45EBE0C5" w:rsidR="00AC4529" w:rsidRDefault="00445F15">
            <w:pPr>
              <w:spacing w:after="0" w:line="240" w:lineRule="auto"/>
              <w:rPr>
                <w:b/>
                <w:bCs/>
              </w:rPr>
            </w:pPr>
            <w:r>
              <w:rPr>
                <w:b/>
                <w:bCs/>
              </w:rPr>
              <w:t xml:space="preserve">list to be created </w:t>
            </w:r>
            <w:ins w:id="921" w:author="duncan bees" w:date="2020-07-21T15:06:00Z">
              <w:r w:rsidR="00FB1D18">
                <w:rPr>
                  <w:b/>
                  <w:bCs/>
                </w:rPr>
                <w:t xml:space="preserve">from existing project plans </w:t>
              </w:r>
            </w:ins>
            <w:r>
              <w:rPr>
                <w:b/>
                <w:bCs/>
              </w:rPr>
              <w:t>and status updated</w:t>
            </w:r>
          </w:p>
        </w:tc>
        <w:tc>
          <w:tcPr>
            <w:tcW w:w="1991" w:type="dxa"/>
            <w:tcBorders>
              <w:top w:val="single" w:sz="4" w:space="0" w:color="000000"/>
              <w:left w:val="single" w:sz="4" w:space="0" w:color="000000"/>
              <w:bottom w:val="single" w:sz="4" w:space="0" w:color="000000"/>
              <w:right w:val="single" w:sz="4" w:space="0" w:color="000000"/>
            </w:tcBorders>
          </w:tcPr>
          <w:p w14:paraId="77301809" w14:textId="77777777" w:rsidR="00AC4529" w:rsidRDefault="00AC4529">
            <w:pPr>
              <w:spacing w:after="0" w:line="240" w:lineRule="auto"/>
            </w:pPr>
          </w:p>
        </w:tc>
        <w:tc>
          <w:tcPr>
            <w:tcW w:w="1681" w:type="dxa"/>
            <w:tcBorders>
              <w:top w:val="single" w:sz="4" w:space="0" w:color="000000"/>
              <w:left w:val="single" w:sz="4" w:space="0" w:color="000000"/>
              <w:bottom w:val="single" w:sz="4" w:space="0" w:color="000000"/>
            </w:tcBorders>
          </w:tcPr>
          <w:p w14:paraId="0B171718" w14:textId="77777777" w:rsidR="00AC4529" w:rsidRDefault="00445F15">
            <w:pPr>
              <w:spacing w:after="0" w:line="240" w:lineRule="auto"/>
            </w:pPr>
            <w:r>
              <w:t>none</w:t>
            </w:r>
          </w:p>
        </w:tc>
        <w:tc>
          <w:tcPr>
            <w:tcW w:w="1680" w:type="dxa"/>
            <w:tcBorders>
              <w:top w:val="single" w:sz="4" w:space="0" w:color="000000"/>
              <w:left w:val="single" w:sz="4" w:space="0" w:color="000000"/>
              <w:bottom w:val="single" w:sz="4" w:space="0" w:color="000000"/>
              <w:right w:val="single" w:sz="4" w:space="0" w:color="000000"/>
            </w:tcBorders>
          </w:tcPr>
          <w:p w14:paraId="0FDDB715" w14:textId="77777777" w:rsidR="00AC4529" w:rsidRDefault="00445F15">
            <w:pPr>
              <w:spacing w:after="0" w:line="240" w:lineRule="auto"/>
            </w:pPr>
            <w:ins w:id="922" w:author="Mike Thompson" w:date="2020-07-15T10:02:00Z">
              <w:r>
                <w:t>none</w:t>
              </w:r>
            </w:ins>
          </w:p>
        </w:tc>
      </w:tr>
      <w:tr w:rsidR="00AC4529" w14:paraId="51B845F2" w14:textId="77777777">
        <w:tc>
          <w:tcPr>
            <w:tcW w:w="1988" w:type="dxa"/>
            <w:tcBorders>
              <w:top w:val="single" w:sz="4" w:space="0" w:color="000000"/>
              <w:left w:val="single" w:sz="4" w:space="0" w:color="000000"/>
              <w:bottom w:val="single" w:sz="4" w:space="0" w:color="000000"/>
              <w:right w:val="single" w:sz="4" w:space="0" w:color="000000"/>
            </w:tcBorders>
          </w:tcPr>
          <w:p w14:paraId="79EA6DF3" w14:textId="77777777" w:rsidR="00AC4529" w:rsidRDefault="00445F15">
            <w:pPr>
              <w:spacing w:after="0" w:line="240" w:lineRule="auto"/>
            </w:pPr>
            <w:r>
              <w:t>Eclipse Sub-Project</w:t>
            </w:r>
          </w:p>
        </w:tc>
        <w:tc>
          <w:tcPr>
            <w:tcW w:w="2010" w:type="dxa"/>
            <w:tcBorders>
              <w:top w:val="single" w:sz="4" w:space="0" w:color="000000"/>
              <w:left w:val="single" w:sz="4" w:space="0" w:color="000000"/>
              <w:bottom w:val="single" w:sz="4" w:space="0" w:color="000000"/>
              <w:right w:val="single" w:sz="4" w:space="0" w:color="000000"/>
            </w:tcBorders>
          </w:tcPr>
          <w:p w14:paraId="3188FA90" w14:textId="77777777" w:rsidR="00AC4529" w:rsidRDefault="00445F15">
            <w:pPr>
              <w:spacing w:after="0" w:line="240" w:lineRule="auto"/>
            </w:pPr>
            <w:r>
              <w:t>CORE-V Cores</w:t>
            </w:r>
          </w:p>
        </w:tc>
        <w:tc>
          <w:tcPr>
            <w:tcW w:w="1991" w:type="dxa"/>
            <w:tcBorders>
              <w:top w:val="single" w:sz="4" w:space="0" w:color="000000"/>
              <w:left w:val="single" w:sz="4" w:space="0" w:color="000000"/>
              <w:bottom w:val="single" w:sz="4" w:space="0" w:color="000000"/>
              <w:right w:val="single" w:sz="4" w:space="0" w:color="000000"/>
            </w:tcBorders>
          </w:tcPr>
          <w:p w14:paraId="6F0146BE" w14:textId="77777777" w:rsidR="00AC4529" w:rsidRDefault="00445F15">
            <w:pPr>
              <w:spacing w:after="0" w:line="240" w:lineRule="auto"/>
            </w:pPr>
            <w:r>
              <w:t>CORE-V Cores</w:t>
            </w:r>
          </w:p>
        </w:tc>
        <w:tc>
          <w:tcPr>
            <w:tcW w:w="1681" w:type="dxa"/>
            <w:tcBorders>
              <w:top w:val="single" w:sz="4" w:space="0" w:color="000000"/>
              <w:left w:val="single" w:sz="4" w:space="0" w:color="000000"/>
              <w:bottom w:val="single" w:sz="4" w:space="0" w:color="000000"/>
            </w:tcBorders>
          </w:tcPr>
          <w:p w14:paraId="1F03DE76" w14:textId="77777777" w:rsidR="00AC4529" w:rsidRDefault="00445F15">
            <w:pPr>
              <w:spacing w:after="0" w:line="240" w:lineRule="auto"/>
            </w:pPr>
            <w:r>
              <w:t>potentially CORE-V SW</w:t>
            </w:r>
          </w:p>
        </w:tc>
        <w:tc>
          <w:tcPr>
            <w:tcW w:w="1680" w:type="dxa"/>
            <w:tcBorders>
              <w:top w:val="single" w:sz="4" w:space="0" w:color="000000"/>
              <w:left w:val="single" w:sz="4" w:space="0" w:color="000000"/>
              <w:bottom w:val="single" w:sz="4" w:space="0" w:color="000000"/>
              <w:right w:val="single" w:sz="4" w:space="0" w:color="000000"/>
            </w:tcBorders>
          </w:tcPr>
          <w:p w14:paraId="727A1D05" w14:textId="77777777" w:rsidR="00AC4529" w:rsidRDefault="00445F15">
            <w:pPr>
              <w:spacing w:after="0" w:line="240" w:lineRule="auto"/>
            </w:pPr>
            <w:ins w:id="923" w:author="Mike Thompson" w:date="2020-07-15T10:02:00Z">
              <w:r>
                <w:t>CORE-V VERIF</w:t>
              </w:r>
            </w:ins>
          </w:p>
        </w:tc>
      </w:tr>
    </w:tbl>
    <w:p w14:paraId="25603BF1" w14:textId="77777777" w:rsidR="00AC4529" w:rsidRDefault="00AC4529"/>
    <w:p w14:paraId="77E85D05" w14:textId="77777777" w:rsidR="00AC4529" w:rsidRDefault="00AC4529"/>
    <w:p w14:paraId="28458C2B" w14:textId="77777777" w:rsidR="00AC4529" w:rsidRDefault="00445F15">
      <w:pPr>
        <w:pStyle w:val="Heading2"/>
        <w:numPr>
          <w:ilvl w:val="1"/>
          <w:numId w:val="3"/>
        </w:numPr>
        <w:ind w:left="578" w:hanging="578"/>
      </w:pPr>
      <w:bookmarkStart w:id="924" w:name="_Toc46236900"/>
      <w:r>
        <w:t>Project Gates and Milestone Tracking</w:t>
      </w:r>
      <w:bookmarkEnd w:id="924"/>
    </w:p>
    <w:p w14:paraId="0F1F1123" w14:textId="77777777" w:rsidR="00AC4529" w:rsidRDefault="00445F15">
      <w:r>
        <w:t xml:space="preserve">The status of all OpenHW project gates and milestones is available for OpenHW Group members at </w:t>
      </w:r>
      <w:r>
        <w:rPr>
          <w:color w:val="FF0000"/>
        </w:rPr>
        <w:t>TBD</w:t>
      </w:r>
      <w:r>
        <w:t>.</w:t>
      </w:r>
    </w:p>
    <w:p w14:paraId="35E11214" w14:textId="77777777" w:rsidR="00AC4529" w:rsidRDefault="00445F15">
      <w:r>
        <w:t xml:space="preserve">It is to be decided which gate and milestone information is made public. </w:t>
      </w:r>
    </w:p>
    <w:p w14:paraId="167F631C" w14:textId="77777777" w:rsidR="00AC4529" w:rsidRDefault="00445F15">
      <w:pPr>
        <w:rPr>
          <w:rFonts w:ascii="Calibri Light" w:eastAsia="Yu Gothic Light" w:hAnsi="Calibri Light"/>
          <w:b/>
          <w:bCs/>
          <w:color w:val="000000"/>
          <w:sz w:val="32"/>
          <w:szCs w:val="32"/>
        </w:rPr>
      </w:pPr>
      <w:r>
        <w:br w:type="page"/>
      </w:r>
    </w:p>
    <w:p w14:paraId="3009D47B" w14:textId="77777777" w:rsidR="00AC4529" w:rsidRDefault="00445F15">
      <w:pPr>
        <w:pStyle w:val="Heading1"/>
        <w:numPr>
          <w:ilvl w:val="0"/>
          <w:numId w:val="3"/>
        </w:numPr>
        <w:ind w:left="431" w:hanging="431"/>
      </w:pPr>
      <w:bookmarkStart w:id="925" w:name="_Toc46236901"/>
      <w:r>
        <w:lastRenderedPageBreak/>
        <w:t>OpenHW Projects from the Eclipse Foundation Perspective</w:t>
      </w:r>
      <w:bookmarkEnd w:id="925"/>
    </w:p>
    <w:p w14:paraId="04294C14" w14:textId="051AB3F2" w:rsidR="00AC4529" w:rsidRDefault="00445F15">
      <w:r>
        <w:t xml:space="preserve">OpenHW </w:t>
      </w:r>
      <w:del w:id="926" w:author="duncan bees" w:date="2020-07-21T15:06:00Z">
        <w:r w:rsidDel="00FB1D18">
          <w:delText xml:space="preserve">closely </w:delText>
        </w:r>
      </w:del>
      <w:r>
        <w:t>collaborates with the Eclipse Foundation and makes use of the Eclipse Development Process (EDP) for open source projects.</w:t>
      </w:r>
    </w:p>
    <w:p w14:paraId="3F584321" w14:textId="77777777" w:rsidR="00AC4529" w:rsidRDefault="00445F15">
      <w:r>
        <w:t>The Eclipse Foundation maintains a hierarchical project structure corresponding to the OpenHW Group projects. The following Figure shows the current structure (active Eclipse sub-projects and active OpenHW projects are shown in grey shade). In future, other sub-projects may be instantiated.</w:t>
      </w:r>
    </w:p>
    <w:p w14:paraId="381414BE" w14:textId="77777777" w:rsidR="00AC4529" w:rsidRDefault="00445F15">
      <w:r>
        <w:rPr>
          <w:noProof/>
        </w:rPr>
        <w:drawing>
          <wp:inline distT="0" distB="0" distL="0" distR="0" wp14:anchorId="53AD868A" wp14:editId="430F4136">
            <wp:extent cx="4383405" cy="15468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6"/>
                    <a:stretch>
                      <a:fillRect/>
                    </a:stretch>
                  </pic:blipFill>
                  <pic:spPr bwMode="auto">
                    <a:xfrm>
                      <a:off x="0" y="0"/>
                      <a:ext cx="4383405" cy="1546860"/>
                    </a:xfrm>
                    <a:prstGeom prst="rect">
                      <a:avLst/>
                    </a:prstGeom>
                  </pic:spPr>
                </pic:pic>
              </a:graphicData>
            </a:graphic>
          </wp:inline>
        </w:drawing>
      </w:r>
    </w:p>
    <w:p w14:paraId="756C88FF" w14:textId="77777777" w:rsidR="00AC4529" w:rsidRDefault="00AC4529"/>
    <w:p w14:paraId="5FD0A5E1" w14:textId="77777777" w:rsidR="00AC4529" w:rsidRDefault="00AC4529">
      <w:pPr>
        <w:tabs>
          <w:tab w:val="left" w:pos="2590"/>
        </w:tabs>
        <w:jc w:val="center"/>
      </w:pPr>
    </w:p>
    <w:p w14:paraId="6278A3B2" w14:textId="77777777" w:rsidR="00AC4529" w:rsidRDefault="00445F15">
      <w:pPr>
        <w:tabs>
          <w:tab w:val="left" w:pos="2590"/>
        </w:tabs>
        <w:jc w:val="center"/>
      </w:pPr>
      <w:r>
        <w:rPr>
          <w:b/>
          <w:bCs/>
        </w:rPr>
        <w:t>Figure 1.</w:t>
      </w:r>
      <w:r>
        <w:t xml:space="preserve"> Organization of OpenHW as Eclipse Foundation Projects</w:t>
      </w:r>
    </w:p>
    <w:p w14:paraId="492CC046" w14:textId="0572F8C8" w:rsidR="00AC4529" w:rsidRDefault="00445F15">
      <w:pPr>
        <w:rPr>
          <w:ins w:id="927" w:author="duncan bees" w:date="2020-07-21T15:09:00Z"/>
        </w:rPr>
      </w:pPr>
      <w:r>
        <w:t>Note that each Eclipse sub-project has an associated set of Committers</w:t>
      </w:r>
      <w:del w:id="928" w:author="duncan bees" w:date="2020-07-21T15:08:00Z">
        <w:r w:rsidDel="00FB1D18">
          <w:delText>. The initial committers on the CORE-V Cores sub-project are the OpenHW technical chairs.</w:delText>
        </w:r>
      </w:del>
      <w:ins w:id="929" w:author="duncan bees" w:date="2020-07-21T15:09:00Z">
        <w:r w:rsidR="00FB1D18">
          <w:t>.</w:t>
        </w:r>
      </w:ins>
      <w:del w:id="930" w:author="duncan bees" w:date="2020-07-21T15:09:00Z">
        <w:r w:rsidDel="00FB1D18">
          <w:delText xml:space="preserve"> </w:delText>
        </w:r>
      </w:del>
    </w:p>
    <w:p w14:paraId="7FC1DAA8" w14:textId="77777777" w:rsidR="00FB1D18" w:rsidDel="00FB1D18" w:rsidRDefault="00FB1D18" w:rsidP="00FB1D18">
      <w:pPr>
        <w:rPr>
          <w:del w:id="931" w:author="duncan bees" w:date="2020-07-21T15:09:00Z"/>
          <w:moveTo w:id="932" w:author="duncan bees" w:date="2020-07-21T15:09:00Z"/>
        </w:rPr>
      </w:pPr>
      <w:moveToRangeStart w:id="933" w:author="duncan bees" w:date="2020-07-21T15:09:00Z" w:name="move46236584"/>
      <w:moveTo w:id="934" w:author="duncan bees" w:date="2020-07-21T15:09:00Z">
        <w:r>
          <w:t xml:space="preserve">Initial Committer selection is at project initiation. Subsequently, project Committers are elected according to merit-based criteria. </w:t>
        </w:r>
      </w:moveTo>
    </w:p>
    <w:p w14:paraId="4AEE66BA" w14:textId="29C7AC37" w:rsidR="00FB1D18" w:rsidDel="00FB1D18" w:rsidRDefault="00FB1D18" w:rsidP="00FB1D18">
      <w:pPr>
        <w:rPr>
          <w:del w:id="935" w:author="duncan bees" w:date="2020-07-21T15:09:00Z"/>
          <w:moveTo w:id="936" w:author="duncan bees" w:date="2020-07-21T15:09:00Z"/>
          <w:i/>
          <w:iCs/>
        </w:rPr>
      </w:pPr>
      <w:moveTo w:id="937" w:author="duncan bees" w:date="2020-07-21T15:09:00Z">
        <w:r>
          <w:rPr>
            <w:i/>
            <w:iCs/>
          </w:rPr>
          <w:t xml:space="preserve">How </w:t>
        </w:r>
      </w:moveTo>
      <w:ins w:id="938" w:author="duncan bees" w:date="2020-07-21T15:09:00Z">
        <w:r>
          <w:rPr>
            <w:i/>
            <w:iCs/>
          </w:rPr>
          <w:t>Committer Election is</w:t>
        </w:r>
      </w:ins>
      <w:moveTo w:id="939" w:author="duncan bees" w:date="2020-07-21T15:09:00Z">
        <w:del w:id="940" w:author="duncan bees" w:date="2020-07-21T15:09:00Z">
          <w:r w:rsidDel="00FB1D18">
            <w:rPr>
              <w:i/>
              <w:iCs/>
            </w:rPr>
            <w:delText>this is</w:delText>
          </w:r>
        </w:del>
        <w:r>
          <w:rPr>
            <w:i/>
            <w:iCs/>
          </w:rPr>
          <w:t xml:space="preserve"> implemented by OpenHW will go here.</w:t>
        </w:r>
      </w:moveTo>
    </w:p>
    <w:moveToRangeEnd w:id="933"/>
    <w:p w14:paraId="26BEC615" w14:textId="77777777" w:rsidR="00FB1D18" w:rsidRDefault="00FB1D18"/>
    <w:p w14:paraId="54D92AC0" w14:textId="0DC2BE8E" w:rsidR="00AC4529" w:rsidRDefault="00445F15">
      <w:r>
        <w:t xml:space="preserve">The two Eclipse </w:t>
      </w:r>
      <w:ins w:id="941" w:author="duncan bees" w:date="2020-07-21T15:06:00Z">
        <w:r w:rsidR="00FB1D18">
          <w:t xml:space="preserve">existing </w:t>
        </w:r>
      </w:ins>
      <w:r>
        <w:t>projects are described below:</w:t>
      </w:r>
    </w:p>
    <w:p w14:paraId="2A49E21D" w14:textId="77777777" w:rsidR="00AC4529" w:rsidRDefault="00445F15">
      <w:pPr>
        <w:pStyle w:val="Heading2"/>
        <w:numPr>
          <w:ilvl w:val="1"/>
          <w:numId w:val="3"/>
        </w:numPr>
        <w:ind w:left="578" w:hanging="578"/>
      </w:pPr>
      <w:bookmarkStart w:id="942" w:name="_Toc46236902"/>
      <w:r>
        <w:t>Eclipse Parent Project: OpenHW Group</w:t>
      </w:r>
      <w:bookmarkEnd w:id="942"/>
    </w:p>
    <w:p w14:paraId="6F744E9F" w14:textId="77777777" w:rsidR="00AC4529" w:rsidRDefault="00445F15">
      <w:r>
        <w:t xml:space="preserve">The Eclipse Foundation’s parent-level project for the OpenHW Group is described at </w:t>
      </w:r>
      <w:hyperlink r:id="rId17">
        <w:r>
          <w:rPr>
            <w:rStyle w:val="Hyperlink"/>
          </w:rPr>
          <w:t>https://projects.eclipse.org/projects/</w:t>
        </w:r>
      </w:hyperlink>
      <w:r>
        <w:t xml:space="preserve">. The parent level project is an organizational notion and doesn’t itself comprise deliverables. </w:t>
      </w:r>
    </w:p>
    <w:p w14:paraId="5BF90CAA" w14:textId="77777777" w:rsidR="00AC4529" w:rsidDel="00FB1D18" w:rsidRDefault="00AC4529">
      <w:pPr>
        <w:rPr>
          <w:del w:id="943" w:author="duncan bees" w:date="2020-07-21T15:08:00Z"/>
          <w:b/>
          <w:bCs/>
        </w:rPr>
      </w:pPr>
    </w:p>
    <w:p w14:paraId="6DE8C1A7" w14:textId="5A851C95" w:rsidR="00FB1D18" w:rsidRDefault="00FB1D18" w:rsidP="00FB1D18">
      <w:pPr>
        <w:pStyle w:val="Heading2"/>
        <w:numPr>
          <w:ilvl w:val="0"/>
          <w:numId w:val="0"/>
        </w:numPr>
        <w:rPr>
          <w:ins w:id="944" w:author="duncan bees" w:date="2020-07-21T15:08:00Z"/>
        </w:rPr>
        <w:pPrChange w:id="945" w:author="duncan bees" w:date="2020-07-21T15:08:00Z">
          <w:pPr>
            <w:pStyle w:val="Heading2"/>
            <w:numPr>
              <w:numId w:val="3"/>
            </w:numPr>
          </w:pPr>
        </w:pPrChange>
      </w:pPr>
    </w:p>
    <w:p w14:paraId="7C67CCF7" w14:textId="61ED7685" w:rsidR="00AC4529" w:rsidRDefault="00445F15">
      <w:pPr>
        <w:pStyle w:val="Heading2"/>
        <w:numPr>
          <w:ilvl w:val="1"/>
          <w:numId w:val="3"/>
        </w:numPr>
        <w:ind w:left="578" w:hanging="578"/>
      </w:pPr>
      <w:bookmarkStart w:id="946" w:name="_Toc46236903"/>
      <w:r>
        <w:t>Eclipse Sub-Project: CORE-V Cores</w:t>
      </w:r>
      <w:bookmarkEnd w:id="946"/>
    </w:p>
    <w:p w14:paraId="352F1F8F" w14:textId="77777777" w:rsidR="00AC4529" w:rsidRDefault="00445F15">
      <w:r>
        <w:t xml:space="preserve">The Eclipse Foundation’s OpenHW Group CORE-V Cores sub-project is described at </w:t>
      </w:r>
      <w:hyperlink r:id="rId18">
        <w:r>
          <w:rPr>
            <w:rStyle w:val="Hyperlink"/>
          </w:rPr>
          <w:t>https://projects.eclipse.org/projects/openhw.corev</w:t>
        </w:r>
      </w:hyperlink>
    </w:p>
    <w:p w14:paraId="6BDA864A" w14:textId="77777777" w:rsidR="00AC4529" w:rsidRDefault="00445F15">
      <w:pPr>
        <w:pStyle w:val="Heading3"/>
        <w:numPr>
          <w:ilvl w:val="2"/>
          <w:numId w:val="3"/>
        </w:numPr>
      </w:pPr>
      <w:bookmarkStart w:id="947" w:name="_Toc46236904"/>
      <w:r>
        <w:t>Scope</w:t>
      </w:r>
      <w:bookmarkEnd w:id="947"/>
    </w:p>
    <w:p w14:paraId="395EC0D1" w14:textId="77777777" w:rsidR="00AC4529" w:rsidRDefault="00445F15">
      <w:r>
        <w:t>The scope of this sub-project includes the set of deliverables related to CORE-V cores that OpenHW undertakes as follows:</w:t>
      </w:r>
    </w:p>
    <w:p w14:paraId="0317D631" w14:textId="77777777" w:rsidR="00AC4529" w:rsidRDefault="00445F15">
      <w:pPr>
        <w:numPr>
          <w:ilvl w:val="0"/>
          <w:numId w:val="6"/>
        </w:numPr>
        <w:shd w:val="clear" w:color="auto" w:fill="F9F9F9"/>
        <w:spacing w:before="280" w:after="0" w:line="240" w:lineRule="auto"/>
      </w:pPr>
      <w:r>
        <w:t>Complete documentation: micro-architecture and a user manual.</w:t>
      </w:r>
    </w:p>
    <w:p w14:paraId="4480B51F" w14:textId="77777777" w:rsidR="00AC4529" w:rsidRDefault="00445F15">
      <w:pPr>
        <w:numPr>
          <w:ilvl w:val="0"/>
          <w:numId w:val="6"/>
        </w:numPr>
        <w:shd w:val="clear" w:color="auto" w:fill="F9F9F9"/>
        <w:spacing w:after="0" w:line="240" w:lineRule="auto"/>
      </w:pPr>
      <w:r>
        <w:lastRenderedPageBreak/>
        <w:t>Implementation: RTL model and synthesis scripts for both ASIC and FPGA implementations.</w:t>
      </w:r>
    </w:p>
    <w:p w14:paraId="18B13D42" w14:textId="77777777" w:rsidR="00AC4529" w:rsidRDefault="00445F15">
      <w:pPr>
        <w:numPr>
          <w:ilvl w:val="0"/>
          <w:numId w:val="6"/>
        </w:numPr>
        <w:shd w:val="clear" w:color="auto" w:fill="F9F9F9"/>
        <w:spacing w:after="280" w:line="240" w:lineRule="auto"/>
      </w:pPr>
      <w:r>
        <w:t>Verification: both dynamic (simulation) and static (formal) verification environments.</w:t>
      </w:r>
    </w:p>
    <w:p w14:paraId="6287D308" w14:textId="77777777" w:rsidR="00AC4529" w:rsidRDefault="00445F15">
      <w:r>
        <w:t>Note that this scope comprises several actual OpenHW Technical Projects.</w:t>
      </w:r>
    </w:p>
    <w:p w14:paraId="0FB7D3BE" w14:textId="77777777" w:rsidR="00AC4529" w:rsidRDefault="00445F15">
      <w:pPr>
        <w:pStyle w:val="Heading3"/>
        <w:numPr>
          <w:ilvl w:val="2"/>
          <w:numId w:val="3"/>
        </w:numPr>
      </w:pPr>
      <w:bookmarkStart w:id="948" w:name="_Toc46236905"/>
      <w:r>
        <w:t>Committers</w:t>
      </w:r>
      <w:bookmarkEnd w:id="948"/>
    </w:p>
    <w:p w14:paraId="1A42E0D7" w14:textId="59D81401" w:rsidR="00AC4529" w:rsidRDefault="00445F15">
      <w:r>
        <w:t xml:space="preserve">The Committers recognized by the Eclipse Foundation for this sub-project are shown at </w:t>
      </w:r>
      <w:hyperlink r:id="rId19">
        <w:r>
          <w:rPr>
            <w:rStyle w:val="Hyperlink"/>
          </w:rPr>
          <w:t>https://projects.eclipse.org/projects/openhw.corev/who</w:t>
        </w:r>
      </w:hyperlink>
      <w:del w:id="949" w:author="duncan bees" w:date="2020-07-21T15:08:00Z">
        <w:r w:rsidDel="00FB1D18">
          <w:delText>.</w:delText>
        </w:r>
      </w:del>
      <w:r>
        <w:t xml:space="preserve"> </w:t>
      </w:r>
      <w:ins w:id="950" w:author="duncan bees" w:date="2020-07-21T15:08:00Z">
        <w:r w:rsidR="00FB1D18">
          <w:t xml:space="preserve">.The initial committers on the CORE-V Cores sub-project are the OpenHW technical chairs. </w:t>
        </w:r>
      </w:ins>
    </w:p>
    <w:p w14:paraId="12B85028" w14:textId="67EAFE14" w:rsidR="00AC4529" w:rsidDel="00FB1D18" w:rsidRDefault="00445F15">
      <w:pPr>
        <w:rPr>
          <w:del w:id="951" w:author="duncan bees" w:date="2020-07-21T15:07:00Z"/>
        </w:rPr>
      </w:pPr>
      <w:del w:id="952" w:author="duncan bees" w:date="2020-07-21T15:07:00Z">
        <w:r w:rsidDel="00FB1D18">
          <w:delText xml:space="preserve">Committers are identified at the Eclipse sub-project level. </w:delText>
        </w:r>
      </w:del>
    </w:p>
    <w:p w14:paraId="43E7BCE9" w14:textId="5E0EA4DD" w:rsidR="00AC4529" w:rsidDel="00FB1D18" w:rsidRDefault="00445F15">
      <w:pPr>
        <w:rPr>
          <w:moveFrom w:id="953" w:author="duncan bees" w:date="2020-07-21T15:09:00Z"/>
        </w:rPr>
      </w:pPr>
      <w:moveFromRangeStart w:id="954" w:author="duncan bees" w:date="2020-07-21T15:09:00Z" w:name="move46236584"/>
      <w:moveFrom w:id="955" w:author="duncan bees" w:date="2020-07-21T15:09:00Z">
        <w:r w:rsidDel="00FB1D18">
          <w:t xml:space="preserve">Initial Committer selection is at project initiation. Subsequently, project Committers are elected according to merit-based criteria. </w:t>
        </w:r>
      </w:moveFrom>
    </w:p>
    <w:p w14:paraId="2C472132" w14:textId="5232F8C7" w:rsidR="00AC4529" w:rsidDel="00FB1D18" w:rsidRDefault="00445F15">
      <w:pPr>
        <w:rPr>
          <w:moveFrom w:id="956" w:author="duncan bees" w:date="2020-07-21T15:09:00Z"/>
          <w:i/>
          <w:iCs/>
        </w:rPr>
      </w:pPr>
      <w:moveFrom w:id="957" w:author="duncan bees" w:date="2020-07-21T15:09:00Z">
        <w:r w:rsidDel="00FB1D18">
          <w:rPr>
            <w:i/>
            <w:iCs/>
          </w:rPr>
          <w:t>How this is implemented by OpenHW will go here.</w:t>
        </w:r>
      </w:moveFrom>
    </w:p>
    <w:moveFromRangeEnd w:id="954"/>
    <w:p w14:paraId="3FD139E1" w14:textId="77777777" w:rsidR="00AC4529" w:rsidRDefault="00AC4529">
      <w:pPr>
        <w:pStyle w:val="Heading1"/>
        <w:numPr>
          <w:ilvl w:val="0"/>
          <w:numId w:val="0"/>
        </w:numPr>
      </w:pPr>
    </w:p>
    <w:p w14:paraId="58A647DA" w14:textId="77777777" w:rsidR="00AC4529" w:rsidRDefault="00445F15">
      <w:pPr>
        <w:rPr>
          <w:rFonts w:ascii="Calibri Light" w:eastAsia="Yu Gothic Light" w:hAnsi="Calibri Light"/>
          <w:color w:val="2F5496"/>
          <w:sz w:val="32"/>
          <w:szCs w:val="32"/>
        </w:rPr>
      </w:pPr>
      <w:r>
        <w:br w:type="page"/>
      </w:r>
    </w:p>
    <w:p w14:paraId="7E1F4B3C" w14:textId="77777777" w:rsidR="00AC4529" w:rsidRDefault="00445F15">
      <w:pPr>
        <w:pStyle w:val="Heading1"/>
        <w:numPr>
          <w:ilvl w:val="0"/>
          <w:numId w:val="3"/>
        </w:numPr>
        <w:ind w:left="431" w:hanging="431"/>
      </w:pPr>
      <w:bookmarkStart w:id="958" w:name="_Toc46236906"/>
      <w:r>
        <w:lastRenderedPageBreak/>
        <w:t>Project Management Tools</w:t>
      </w:r>
      <w:bookmarkEnd w:id="958"/>
    </w:p>
    <w:p w14:paraId="11964339" w14:textId="2AC1188B" w:rsidR="00AC4529" w:rsidRDefault="00445F15">
      <w:del w:id="959" w:author="duncan bees" w:date="2020-07-21T15:12:00Z">
        <w:r w:rsidDel="00BE6F8D">
          <w:delText>TBD  -</w:delText>
        </w:r>
      </w:del>
      <w:ins w:id="960" w:author="duncan bees" w:date="2020-07-21T15:12:00Z">
        <w:r w:rsidR="00BE6F8D">
          <w:t>TBD -</w:t>
        </w:r>
      </w:ins>
      <w:r>
        <w:t xml:space="preserve"> Gantt chart and Kanban/Sprint planning description</w:t>
      </w:r>
      <w:r>
        <w:br w:type="page"/>
      </w:r>
    </w:p>
    <w:p w14:paraId="4C9D9016" w14:textId="77777777" w:rsidR="00AC4529" w:rsidRDefault="00AC4529"/>
    <w:sectPr w:rsidR="00AC4529">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4" w:author="duncan bees" w:date="2020-07-16T09:29:00Z" w:initials="db">
    <w:p w14:paraId="63B5E5F5" w14:textId="0EA01608" w:rsidR="00F92B8F" w:rsidRDefault="00F92B8F">
      <w:pPr>
        <w:pStyle w:val="CommentText"/>
      </w:pPr>
      <w:r>
        <w:rPr>
          <w:rStyle w:val="CommentReference"/>
        </w:rPr>
        <w:annotationRef/>
      </w:r>
      <w:r>
        <w:t>Rick: look at NASA TRL gates, try to keep gate names single names</w:t>
      </w:r>
      <w:r w:rsidR="00A06B7A">
        <w:t xml:space="preserve">. Done – but they seem unsuited. </w:t>
      </w:r>
      <w:hyperlink r:id="rId1" w:history="1">
        <w:r w:rsidR="00A06B7A">
          <w:rPr>
            <w:rStyle w:val="Hyperlink"/>
          </w:rPr>
          <w:t>https://www.nasa.gov/directorates/heo/scan/engineering/technology/txt_accordion1.html</w:t>
        </w:r>
      </w:hyperlink>
    </w:p>
  </w:comment>
  <w:comment w:id="368" w:author="Mike Thompson" w:date="2020-07-15T09:41:00Z" w:initials="MT">
    <w:p w14:paraId="3B458FBB" w14:textId="77777777" w:rsidR="00F92B8F" w:rsidRDefault="00F92B8F">
      <w:r>
        <w:rPr>
          <w:sz w:val="20"/>
        </w:rPr>
        <w:t>Not sure I agree with this.  It may be that some projects will need to retroactively execute a PPL, but demonstrating sufficient TWG interest is a critical step.</w:t>
      </w:r>
    </w:p>
  </w:comment>
  <w:comment w:id="548" w:author="Mike Thompson" w:date="2020-07-15T09:48:00Z" w:initials="MT">
    <w:p w14:paraId="76A7CDF9" w14:textId="77777777" w:rsidR="00222EB2" w:rsidRDefault="00222EB2">
      <w:r>
        <w:rPr>
          <w:sz w:val="20"/>
        </w:rPr>
        <w:t>Perhaps add a new row for “Human resourcing required from members”</w:t>
      </w:r>
    </w:p>
  </w:comment>
  <w:comment w:id="915" w:author="Mike Thompson" w:date="2020-07-15T10:04:00Z" w:initials="MT">
    <w:p w14:paraId="053C08AA" w14:textId="77777777" w:rsidR="00F92B8F" w:rsidRDefault="00F92B8F">
      <w:r>
        <w:rPr>
          <w:sz w:val="20"/>
        </w:rPr>
        <w:t>I would say it should be a requirement for the TWG to be involved in all projects.  For example, if the TWG is not fully aware of, and supportive of, the GCC SW tools and FORCE-RISCV OTPs, then we should not be doing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B5E5F5" w15:done="0"/>
  <w15:commentEx w15:paraId="3B458FBB" w15:done="0"/>
  <w15:commentEx w15:paraId="76A7CDF9" w15:done="0"/>
  <w15:commentEx w15:paraId="053C08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9C81" w16cex:dateUtc="2020-07-16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B5E5F5" w16cid:durableId="22BA9C81"/>
  <w16cid:commentId w16cid:paraId="3B458FBB" w16cid:durableId="22BA9530"/>
  <w16cid:commentId w16cid:paraId="76A7CDF9" w16cid:durableId="22BA9531"/>
  <w16cid:commentId w16cid:paraId="053C08AA" w16cid:durableId="22BA9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C6E"/>
    <w:multiLevelType w:val="multilevel"/>
    <w:tmpl w:val="082613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30C4057"/>
    <w:multiLevelType w:val="multilevel"/>
    <w:tmpl w:val="FF7AAE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C94E58"/>
    <w:multiLevelType w:val="multilevel"/>
    <w:tmpl w:val="A89AB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E526DA"/>
    <w:multiLevelType w:val="multilevel"/>
    <w:tmpl w:val="4DFAFE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507951"/>
    <w:multiLevelType w:val="multilevel"/>
    <w:tmpl w:val="E2929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F713347"/>
    <w:multiLevelType w:val="multilevel"/>
    <w:tmpl w:val="BD249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2B518FE"/>
    <w:multiLevelType w:val="multilevel"/>
    <w:tmpl w:val="E81AB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5187A50"/>
    <w:multiLevelType w:val="multilevel"/>
    <w:tmpl w:val="414A1574"/>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8" w15:restartNumberingAfterBreak="0">
    <w:nsid w:val="51F03A89"/>
    <w:multiLevelType w:val="multilevel"/>
    <w:tmpl w:val="9ECC7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D7342A"/>
    <w:multiLevelType w:val="multilevel"/>
    <w:tmpl w:val="ECEA683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5"/>
  </w:num>
  <w:num w:numId="4">
    <w:abstractNumId w:val="6"/>
  </w:num>
  <w:num w:numId="5">
    <w:abstractNumId w:val="3"/>
  </w:num>
  <w:num w:numId="6">
    <w:abstractNumId w:val="0"/>
  </w:num>
  <w:num w:numId="7">
    <w:abstractNumId w:val="2"/>
  </w:num>
  <w:num w:numId="8">
    <w:abstractNumId w:val="8"/>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can bees">
    <w15:presenceInfo w15:providerId="Windows Live" w15:userId="6e04a6761290f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29"/>
    <w:rsid w:val="00086070"/>
    <w:rsid w:val="00203B14"/>
    <w:rsid w:val="00222EB2"/>
    <w:rsid w:val="002E1D1F"/>
    <w:rsid w:val="003657F8"/>
    <w:rsid w:val="00445F15"/>
    <w:rsid w:val="00574B62"/>
    <w:rsid w:val="005B2D37"/>
    <w:rsid w:val="006215AB"/>
    <w:rsid w:val="006B129A"/>
    <w:rsid w:val="00753FDB"/>
    <w:rsid w:val="00774CD9"/>
    <w:rsid w:val="008B385D"/>
    <w:rsid w:val="008E659C"/>
    <w:rsid w:val="008F2C81"/>
    <w:rsid w:val="00A06B7A"/>
    <w:rsid w:val="00AC4529"/>
    <w:rsid w:val="00AE42FE"/>
    <w:rsid w:val="00B07F5C"/>
    <w:rsid w:val="00BC4242"/>
    <w:rsid w:val="00BE6F8D"/>
    <w:rsid w:val="00C750C3"/>
    <w:rsid w:val="00D2099E"/>
    <w:rsid w:val="00DA26CE"/>
    <w:rsid w:val="00E41AB3"/>
    <w:rsid w:val="00F92B8F"/>
    <w:rsid w:val="00FB1D18"/>
    <w:rsid w:val="00FD4A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E6D4"/>
  <w15:docId w15:val="{03F24CB7-235D-45FC-823C-A038C035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CA"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numPr>
        <w:numId w:val="1"/>
      </w:numPr>
      <w:spacing w:before="240" w:after="240"/>
      <w:ind w:left="431" w:hanging="431"/>
      <w:outlineLvl w:val="0"/>
    </w:pPr>
    <w:rPr>
      <w:rFonts w:ascii="Calibri Light" w:eastAsia="Yu Gothic Light" w:hAnsi="Calibri Light"/>
      <w:b/>
      <w:bCs/>
      <w:color w:val="000000"/>
      <w:sz w:val="32"/>
      <w:szCs w:val="32"/>
    </w:rPr>
  </w:style>
  <w:style w:type="paragraph" w:styleId="Heading2">
    <w:name w:val="heading 2"/>
    <w:basedOn w:val="Normal"/>
    <w:next w:val="Normal"/>
    <w:uiPriority w:val="9"/>
    <w:unhideWhenUsed/>
    <w:qFormat/>
    <w:pPr>
      <w:keepNext/>
      <w:keepLines/>
      <w:numPr>
        <w:ilvl w:val="1"/>
        <w:numId w:val="1"/>
      </w:numPr>
      <w:spacing w:before="120" w:after="120"/>
      <w:ind w:left="578" w:hanging="578"/>
      <w:outlineLvl w:val="1"/>
    </w:pPr>
    <w:rPr>
      <w:rFonts w:ascii="Calibri Light" w:eastAsia="Yu Gothic Light" w:hAnsi="Calibri Light"/>
      <w:b/>
      <w:bCs/>
      <w:color w:val="000000"/>
      <w:sz w:val="26"/>
      <w:szCs w:val="26"/>
    </w:rPr>
  </w:style>
  <w:style w:type="paragraph" w:styleId="Heading3">
    <w:name w:val="heading 3"/>
    <w:basedOn w:val="Normal"/>
    <w:next w:val="Normal"/>
    <w:uiPriority w:val="9"/>
    <w:unhideWhenUsed/>
    <w:qFormat/>
    <w:pPr>
      <w:keepNext/>
      <w:keepLines/>
      <w:numPr>
        <w:ilvl w:val="2"/>
        <w:numId w:val="1"/>
      </w:numPr>
      <w:spacing w:before="120" w:after="120"/>
      <w:outlineLvl w:val="2"/>
    </w:pPr>
    <w:rPr>
      <w:rFonts w:ascii="Calibri Light" w:eastAsia="Yu Gothic Light" w:hAnsi="Calibri Light"/>
      <w:b/>
      <w:bCs/>
      <w:color w:val="000000"/>
      <w:sz w:val="24"/>
      <w:szCs w:val="24"/>
    </w:rPr>
  </w:style>
  <w:style w:type="paragraph" w:styleId="Heading4">
    <w:name w:val="heading 4"/>
    <w:basedOn w:val="Normal"/>
    <w:next w:val="Normal"/>
    <w:uiPriority w:val="9"/>
    <w:unhideWhenUsed/>
    <w:qFormat/>
    <w:pPr>
      <w:keepNext/>
      <w:keepLines/>
      <w:numPr>
        <w:ilvl w:val="3"/>
        <w:numId w:val="1"/>
      </w:numPr>
      <w:spacing w:before="120" w:after="120"/>
      <w:ind w:left="862" w:hanging="862"/>
      <w:outlineLvl w:val="3"/>
    </w:pPr>
    <w:rPr>
      <w:rFonts w:ascii="Calibri Light" w:eastAsia="Yu Gothic Light" w:hAnsi="Calibri Light"/>
      <w:b/>
      <w:bCs/>
      <w:i/>
      <w:iCs/>
      <w:color w:val="000000"/>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Yu Gothic Light"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Yu Gothic Light" w:hAnsi="Calibri Light"/>
      <w:color w:val="1F3763"/>
    </w:rPr>
  </w:style>
  <w:style w:type="paragraph" w:styleId="Heading7">
    <w:name w:val="heading 7"/>
    <w:basedOn w:val="Normal"/>
    <w:next w:val="Normal"/>
    <w:qFormat/>
    <w:pPr>
      <w:keepNext/>
      <w:keepLines/>
      <w:numPr>
        <w:ilvl w:val="6"/>
        <w:numId w:val="1"/>
      </w:numPr>
      <w:spacing w:before="40" w:after="0"/>
      <w:outlineLvl w:val="6"/>
    </w:pPr>
    <w:rPr>
      <w:rFonts w:ascii="Calibri Light" w:eastAsia="Yu Gothic Light" w:hAnsi="Calibri Light"/>
      <w:i/>
      <w:iCs/>
      <w:color w:val="1F3763"/>
    </w:rPr>
  </w:style>
  <w:style w:type="paragraph" w:styleId="Heading8">
    <w:name w:val="heading 8"/>
    <w:basedOn w:val="Normal"/>
    <w:next w:val="Normal"/>
    <w:qFormat/>
    <w:pPr>
      <w:keepNext/>
      <w:keepLines/>
      <w:numPr>
        <w:ilvl w:val="7"/>
        <w:numId w:val="1"/>
      </w:numPr>
      <w:spacing w:before="40" w:after="0"/>
      <w:outlineLvl w:val="7"/>
    </w:pPr>
    <w:rPr>
      <w:rFonts w:ascii="Calibri Light" w:eastAsia="Yu Gothic Light"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Yu Gothic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Yu Gothic Light" w:hAnsi="Calibri Light" w:cs="Calibri"/>
      <w:b/>
      <w:bCs/>
      <w:color w:val="000000"/>
      <w:sz w:val="32"/>
      <w:szCs w:val="32"/>
    </w:rPr>
  </w:style>
  <w:style w:type="character" w:customStyle="1" w:styleId="Heading2Char">
    <w:name w:val="Heading 2 Char"/>
    <w:basedOn w:val="DefaultParagraphFont"/>
    <w:qFormat/>
    <w:rPr>
      <w:rFonts w:ascii="Calibri Light" w:eastAsia="Yu Gothic Light" w:hAnsi="Calibri Light" w:cs="Calibri"/>
      <w:b/>
      <w:bCs/>
      <w:color w:val="000000"/>
      <w:sz w:val="26"/>
      <w:szCs w:val="26"/>
    </w:rPr>
  </w:style>
  <w:style w:type="character" w:styleId="Hyperlink">
    <w:name w:val="Hyperlink"/>
    <w:basedOn w:val="DefaultParagraphFont"/>
    <w:uiPriority w:val="99"/>
    <w:rPr>
      <w:color w:val="0000FF"/>
      <w:u w:val="single"/>
    </w:rPr>
  </w:style>
  <w:style w:type="character" w:customStyle="1" w:styleId="Heading4Char">
    <w:name w:val="Heading 4 Char"/>
    <w:basedOn w:val="DefaultParagraphFont"/>
    <w:qFormat/>
    <w:rPr>
      <w:rFonts w:ascii="Calibri Light" w:eastAsia="Yu Gothic Light" w:hAnsi="Calibri Light" w:cs="Calibri"/>
      <w:b/>
      <w:bCs/>
      <w:i/>
      <w:iCs/>
      <w:color w:val="000000"/>
    </w:r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qFormat/>
    <w:rPr>
      <w:rFonts w:ascii="Calibri Light" w:eastAsia="Yu Gothic Light" w:hAnsi="Calibri Light" w:cs="Calibri"/>
      <w:b/>
      <w:bCs/>
      <w:color w:val="000000"/>
      <w:sz w:val="24"/>
      <w:szCs w:val="24"/>
    </w:rPr>
  </w:style>
  <w:style w:type="character" w:customStyle="1" w:styleId="Heading5Char">
    <w:name w:val="Heading 5 Char"/>
    <w:basedOn w:val="DefaultParagraphFont"/>
    <w:qFormat/>
    <w:rPr>
      <w:rFonts w:ascii="Calibri Light" w:eastAsia="Yu Gothic Light" w:hAnsi="Calibri Light" w:cs="Calibri"/>
      <w:color w:val="2F5496"/>
    </w:rPr>
  </w:style>
  <w:style w:type="character" w:customStyle="1" w:styleId="Heading6Char">
    <w:name w:val="Heading 6 Char"/>
    <w:basedOn w:val="DefaultParagraphFont"/>
    <w:qFormat/>
    <w:rPr>
      <w:rFonts w:ascii="Calibri Light" w:eastAsia="Yu Gothic Light" w:hAnsi="Calibri Light" w:cs="Calibri"/>
      <w:color w:val="1F3763"/>
    </w:rPr>
  </w:style>
  <w:style w:type="character" w:customStyle="1" w:styleId="Heading7Char">
    <w:name w:val="Heading 7 Char"/>
    <w:basedOn w:val="DefaultParagraphFont"/>
    <w:qFormat/>
    <w:rPr>
      <w:rFonts w:ascii="Calibri Light" w:eastAsia="Yu Gothic Light" w:hAnsi="Calibri Light" w:cs="Calibri"/>
      <w:i/>
      <w:iCs/>
      <w:color w:val="1F3763"/>
    </w:rPr>
  </w:style>
  <w:style w:type="character" w:customStyle="1" w:styleId="Heading8Char">
    <w:name w:val="Heading 8 Char"/>
    <w:basedOn w:val="DefaultParagraphFont"/>
    <w:qFormat/>
    <w:rPr>
      <w:rFonts w:ascii="Calibri Light" w:eastAsia="Yu Gothic Light" w:hAnsi="Calibri Light" w:cs="Calibri"/>
      <w:color w:val="272727"/>
      <w:sz w:val="21"/>
      <w:szCs w:val="21"/>
    </w:rPr>
  </w:style>
  <w:style w:type="character" w:customStyle="1" w:styleId="Heading9Char">
    <w:name w:val="Heading 9 Char"/>
    <w:basedOn w:val="DefaultParagraphFont"/>
    <w:qFormat/>
    <w:rPr>
      <w:rFonts w:ascii="Calibri Light" w:eastAsia="Yu Gothic Light" w:hAnsi="Calibri Light" w:cs="Calibri"/>
      <w:i/>
      <w:iCs/>
      <w:color w:val="272727"/>
      <w:sz w:val="21"/>
      <w:szCs w:val="21"/>
    </w:rPr>
  </w:style>
  <w:style w:type="character" w:styleId="UnresolvedMention">
    <w:name w:val="Unresolved Mention"/>
    <w:basedOn w:val="DefaultParagraphFont"/>
    <w:qFormat/>
    <w:rPr>
      <w:color w:val="605E5C"/>
      <w:highlight w:val="lightGray"/>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qFormat/>
    <w:pPr>
      <w:numPr>
        <w:numId w:val="0"/>
      </w:numPr>
      <w:ind w:left="431" w:hanging="431"/>
    </w:pPr>
    <w:rPr>
      <w:lang w:val="en-US" w:eastAsia="en-US"/>
    </w:rPr>
  </w:style>
  <w:style w:type="paragraph" w:styleId="TOC1">
    <w:name w:val="toc 1"/>
    <w:basedOn w:val="Normal"/>
    <w:next w:val="Normal"/>
    <w:autoRedefine/>
    <w:uiPriority w:val="39"/>
    <w:pPr>
      <w:tabs>
        <w:tab w:val="left" w:pos="440"/>
        <w:tab w:val="right" w:leader="dot" w:pos="9350"/>
      </w:tabs>
      <w:spacing w:after="0" w:line="240" w:lineRule="auto"/>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F1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03B14"/>
    <w:rPr>
      <w:b/>
      <w:bCs/>
    </w:rPr>
  </w:style>
  <w:style w:type="character" w:customStyle="1" w:styleId="CommentSubjectChar">
    <w:name w:val="Comment Subject Char"/>
    <w:basedOn w:val="CommentTextChar"/>
    <w:link w:val="CommentSubject"/>
    <w:uiPriority w:val="99"/>
    <w:semiHidden/>
    <w:rsid w:val="00203B14"/>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www.nasa.gov/directorates/heo/scan/engineering/technology/txt_accordion1.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projects.eclipse.org/projects/openhw.corev"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www.eclipse.org/projects/efsp/" TargetMode="External"/><Relationship Id="rId12" Type="http://schemas.openxmlformats.org/officeDocument/2006/relationships/image" Target="media/image1.png"/><Relationship Id="rId17" Type="http://schemas.openxmlformats.org/officeDocument/2006/relationships/hyperlink" Target="https://projects.eclipse.org/project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clipse.org/projects/dev_proces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penhwgroup.org/projects/" TargetMode="External"/><Relationship Id="rId10" Type="http://schemas.microsoft.com/office/2016/09/relationships/commentsIds" Target="commentsIds.xml"/><Relationship Id="rId19" Type="http://schemas.openxmlformats.org/officeDocument/2006/relationships/hyperlink" Target="https://projects.eclipse.org/projects/openhw.corev/wh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openhwgroup.org/working-grou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E5C2-6E20-45FA-A64D-03357D1E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17</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bees</dc:creator>
  <cp:lastModifiedBy>duncan bees</cp:lastModifiedBy>
  <cp:revision>11</cp:revision>
  <dcterms:created xsi:type="dcterms:W3CDTF">2020-07-17T00:32:00Z</dcterms:created>
  <dcterms:modified xsi:type="dcterms:W3CDTF">2020-07-21T22:14:00Z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2020-07-13T20:18:00Z</dcterms:created>
  <dc:creator>duncan bees</dc:creator>
  <dc:description/>
  <dc:language>en-CA</dc:language>
  <cp:lastModifiedBy>Mike Thompson</cp:lastModifiedBy>
  <dcterms:modified xsi:type="dcterms:W3CDTF">2020-07-15T10:06:09Z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